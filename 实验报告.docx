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bookmarkStart w:id="0" w:name="_Hlk37837824"/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</w:t>
      </w:r>
      <w:del w:id="1" w:author="赵 子龙" w:date="2020-04-15T09:15:00Z">
        <w:r w:rsidR="00FC68F4" w:rsidDel="008005F6">
          <w:rPr>
            <w:rFonts w:hint="eastAsia"/>
            <w:szCs w:val="28"/>
          </w:rPr>
          <w:delText xml:space="preserve">   </w:delText>
        </w:r>
        <w:r w:rsidRPr="00302014" w:rsidDel="008005F6">
          <w:rPr>
            <w:rFonts w:hint="eastAsia"/>
            <w:szCs w:val="28"/>
          </w:rPr>
          <w:delText xml:space="preserve">       </w:delText>
        </w:r>
      </w:del>
      <w:ins w:id="2" w:author="赵 子龙" w:date="2020-04-15T09:15:00Z">
        <w:r w:rsidR="00455199">
          <w:rPr>
            <w:rFonts w:hint="eastAsia"/>
            <w:szCs w:val="28"/>
          </w:rPr>
          <w:t>计算机与通信工程</w:t>
        </w:r>
      </w:ins>
      <w:del w:id="3" w:author="赵 子龙" w:date="2020-04-15T09:15:00Z">
        <w:r w:rsidRPr="00302014" w:rsidDel="004C5FFC">
          <w:rPr>
            <w:rFonts w:hint="eastAsia"/>
            <w:szCs w:val="28"/>
          </w:rPr>
          <w:delText xml:space="preserve">      </w:delText>
        </w:r>
      </w:del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</w:t>
      </w:r>
      <w:del w:id="4" w:author="赵 子龙" w:date="2020-04-15T09:15:00Z">
        <w:r w:rsidR="00F7635A" w:rsidDel="004C5FFC">
          <w:rPr>
            <w:rFonts w:hint="eastAsia"/>
            <w:szCs w:val="28"/>
          </w:rPr>
          <w:delText xml:space="preserve"> </w:delText>
        </w:r>
      </w:del>
      <w:ins w:id="5" w:author="赵 子龙" w:date="2020-04-15T09:15:00Z">
        <w:r w:rsidR="004C5FFC">
          <w:rPr>
            <w:rFonts w:hint="eastAsia"/>
            <w:szCs w:val="28"/>
          </w:rPr>
          <w:t>计算机科学与技术</w:t>
        </w:r>
      </w:ins>
      <w:del w:id="6" w:author="赵 子龙" w:date="2020-04-15T09:15:00Z">
        <w:r w:rsidR="00F7635A" w:rsidDel="004C5FFC">
          <w:rPr>
            <w:rFonts w:hint="eastAsia"/>
            <w:szCs w:val="28"/>
          </w:rPr>
          <w:delText xml:space="preserve">            </w:delText>
        </w:r>
      </w:del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</w:t>
      </w:r>
      <w:ins w:id="7" w:author="赵 子龙" w:date="2020-04-15T09:15:00Z">
        <w:r w:rsidR="004C5FFC">
          <w:rPr>
            <w:rFonts w:hint="eastAsia"/>
            <w:szCs w:val="28"/>
          </w:rPr>
          <w:t>计科</w:t>
        </w:r>
        <w:r w:rsidR="004C5FFC">
          <w:rPr>
            <w:rFonts w:hint="eastAsia"/>
            <w:szCs w:val="28"/>
          </w:rPr>
          <w:t>1</w:t>
        </w:r>
        <w:r w:rsidR="004C5FFC">
          <w:rPr>
            <w:szCs w:val="28"/>
          </w:rPr>
          <w:t>84</w:t>
        </w:r>
      </w:ins>
      <w:del w:id="8" w:author="赵 子龙" w:date="2020-04-15T09:15:00Z">
        <w:r w:rsidRPr="00302014" w:rsidDel="00E53F24">
          <w:rPr>
            <w:rFonts w:hint="eastAsia"/>
            <w:szCs w:val="28"/>
          </w:rPr>
          <w:delText xml:space="preserve">          </w:delText>
        </w:r>
      </w:del>
      <w:r w:rsidRPr="00302014">
        <w:rPr>
          <w:rFonts w:hint="eastAsia"/>
          <w:szCs w:val="28"/>
        </w:rPr>
        <w:t xml:space="preserve">        </w:t>
      </w:r>
    </w:p>
    <w:p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</w:t>
      </w:r>
      <w:del w:id="9" w:author="赵 子龙" w:date="2020-04-15T09:16:00Z">
        <w:r w:rsidRPr="00302014" w:rsidDel="007233A5">
          <w:rPr>
            <w:rFonts w:hint="eastAsia"/>
            <w:szCs w:val="28"/>
          </w:rPr>
          <w:delText xml:space="preserve">  </w:delText>
        </w:r>
        <w:r w:rsidDel="007233A5">
          <w:rPr>
            <w:rFonts w:hint="eastAsia"/>
            <w:szCs w:val="28"/>
          </w:rPr>
          <w:delText xml:space="preserve">     </w:delText>
        </w:r>
      </w:del>
      <w:ins w:id="10" w:author="赵 子龙" w:date="2020-04-15T09:16:00Z">
        <w:r w:rsidR="007233A5">
          <w:rPr>
            <w:rFonts w:hint="eastAsia"/>
            <w:szCs w:val="28"/>
          </w:rPr>
          <w:t>马亮</w:t>
        </w:r>
      </w:ins>
      <w:r>
        <w:rPr>
          <w:szCs w:val="28"/>
        </w:rPr>
        <w:t xml:space="preserve"> </w:t>
      </w:r>
      <w:ins w:id="11" w:author="赵 子龙" w:date="2020-04-15T09:16:00Z">
        <w:r w:rsidR="007233A5">
          <w:rPr>
            <w:szCs w:val="28"/>
          </w:rPr>
          <w:t xml:space="preserve">  </w:t>
        </w:r>
      </w:ins>
      <w:r>
        <w:rPr>
          <w:szCs w:val="28"/>
        </w:rPr>
        <w:t xml:space="preserve">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</w:t>
      </w:r>
      <w:ins w:id="12" w:author="赵 子龙" w:date="2020-04-15T09:16:00Z">
        <w:r w:rsidR="007233A5">
          <w:rPr>
            <w:szCs w:val="28"/>
          </w:rPr>
          <w:t>418242</w:t>
        </w:r>
        <w:r w:rsidR="001723EE">
          <w:rPr>
            <w:rFonts w:hint="eastAsia"/>
            <w:szCs w:val="28"/>
          </w:rPr>
          <w:t>08</w:t>
        </w:r>
      </w:ins>
      <w:del w:id="13" w:author="赵 子龙" w:date="2020-04-15T09:16:00Z">
        <w:r w:rsidRPr="00302014" w:rsidDel="00EE3B30">
          <w:rPr>
            <w:rFonts w:hint="eastAsia"/>
            <w:szCs w:val="28"/>
          </w:rPr>
          <w:delText xml:space="preserve">         </w:delText>
        </w:r>
        <w:r w:rsidR="00FC68F4" w:rsidDel="0059625F">
          <w:rPr>
            <w:szCs w:val="28"/>
          </w:rPr>
          <w:delText xml:space="preserve">  </w:delText>
        </w:r>
        <w:r w:rsidR="00FC68F4" w:rsidDel="00AA4E53">
          <w:rPr>
            <w:szCs w:val="28"/>
          </w:rPr>
          <w:delText xml:space="preserve">  </w:delText>
        </w:r>
      </w:del>
      <w:r w:rsidR="00FC68F4">
        <w:rPr>
          <w:szCs w:val="28"/>
        </w:rPr>
        <w:t xml:space="preserve"> </w:t>
      </w:r>
      <w:r w:rsidR="00CA1A38">
        <w:rPr>
          <w:rFonts w:hint="eastAsia"/>
          <w:szCs w:val="28"/>
        </w:rPr>
        <w:t>实验日期：</w:t>
      </w:r>
      <w:del w:id="14" w:author="赵 子龙" w:date="2020-04-15T09:16:00Z">
        <w:r w:rsidR="00CA1A38" w:rsidDel="0085784D">
          <w:rPr>
            <w:rFonts w:hint="eastAsia"/>
            <w:szCs w:val="28"/>
          </w:rPr>
          <w:delText xml:space="preserve">       </w:delText>
        </w:r>
      </w:del>
      <w:ins w:id="15" w:author="赵 子龙" w:date="2020-04-15T09:16:00Z">
        <w:r w:rsidR="0085784D">
          <w:rPr>
            <w:rFonts w:hint="eastAsia"/>
            <w:szCs w:val="28"/>
          </w:rPr>
          <w:t>2020</w:t>
        </w:r>
      </w:ins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del w:id="16" w:author="赵 子龙" w:date="2020-04-15T09:16:00Z">
        <w:r w:rsidR="00CA1A38" w:rsidRPr="00302014" w:rsidDel="00B62FCC">
          <w:rPr>
            <w:rFonts w:hint="eastAsia"/>
            <w:szCs w:val="28"/>
          </w:rPr>
          <w:delText xml:space="preserve">   </w:delText>
        </w:r>
      </w:del>
      <w:r w:rsidR="00CA1A38" w:rsidRPr="00302014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ins w:id="17" w:author="赵 子龙" w:date="2020-04-15T10:10:00Z">
        <w:r w:rsidR="00775F1E">
          <w:rPr>
            <w:szCs w:val="28"/>
          </w:rPr>
          <w:t>3</w:t>
        </w:r>
      </w:ins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del w:id="18" w:author="赵 子龙" w:date="2020-04-15T09:16:00Z">
        <w:r w:rsidR="00CA1A38" w:rsidDel="00517E70">
          <w:rPr>
            <w:rFonts w:hint="eastAsia"/>
            <w:szCs w:val="28"/>
          </w:rPr>
          <w:delText xml:space="preserve">   </w:delText>
        </w:r>
        <w:r w:rsidR="00CA1A38" w:rsidDel="00517E70">
          <w:rPr>
            <w:szCs w:val="28"/>
          </w:rPr>
          <w:delText xml:space="preserve"> </w:delText>
        </w:r>
      </w:del>
      <w:ins w:id="19" w:author="赵 子龙" w:date="2020-04-15T09:16:00Z">
        <w:r w:rsidR="00B25B81">
          <w:rPr>
            <w:rFonts w:hint="eastAsia"/>
            <w:szCs w:val="28"/>
          </w:rPr>
          <w:t>1</w:t>
        </w:r>
      </w:ins>
      <w:ins w:id="20" w:author="赵 子龙" w:date="2020-04-15T10:10:00Z">
        <w:r w:rsidR="00775F1E">
          <w:rPr>
            <w:szCs w:val="28"/>
          </w:rPr>
          <w:t>8</w:t>
        </w:r>
      </w:ins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bookmarkEnd w:id="0"/>
    <w:p w:rsidR="006A61E8" w:rsidRPr="00780703" w:rsidRDefault="006A61E8" w:rsidP="00302014">
      <w:pPr>
        <w:spacing w:beforeLines="100" w:before="312" w:line="360" w:lineRule="auto"/>
        <w:rPr>
          <w:bCs/>
          <w:sz w:val="24"/>
          <w:szCs w:val="28"/>
          <w:u w:val="single"/>
          <w:rPrChange w:id="21" w:author="赵 子龙" w:date="2020-04-15T09:48:00Z">
            <w:rPr>
              <w:b/>
              <w:sz w:val="24"/>
              <w:szCs w:val="28"/>
              <w:u w:val="single"/>
            </w:rPr>
          </w:rPrChange>
        </w:rPr>
      </w:pPr>
      <w:r w:rsidRPr="006E5526">
        <w:rPr>
          <w:rFonts w:hint="eastAsia"/>
          <w:b/>
          <w:sz w:val="24"/>
          <w:szCs w:val="28"/>
        </w:rPr>
        <w:t>实验名称：</w:t>
      </w:r>
      <w:ins w:id="22" w:author="赵 子龙" w:date="2020-04-15T09:48:00Z">
        <w:r w:rsidR="00780703">
          <w:rPr>
            <w:rFonts w:hint="eastAsia"/>
            <w:bCs/>
            <w:sz w:val="24"/>
            <w:szCs w:val="28"/>
          </w:rPr>
          <w:t>求解非线性方程</w:t>
        </w:r>
      </w:ins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ins w:id="23" w:author="赵 子龙" w:date="2020-04-15T09:49:00Z">
        <w:r w:rsidR="007E6248">
          <w:rPr>
            <w:rFonts w:hint="eastAsia"/>
            <w:bCs/>
            <w:sz w:val="24"/>
            <w:szCs w:val="28"/>
          </w:rPr>
          <w:t>编程实现求解非线性方程的相关算法，</w:t>
        </w:r>
        <w:r w:rsidR="002B5A25">
          <w:rPr>
            <w:rFonts w:hint="eastAsia"/>
            <w:bCs/>
            <w:sz w:val="24"/>
            <w:szCs w:val="28"/>
          </w:rPr>
          <w:t>以更好的掌握知识</w:t>
        </w:r>
      </w:ins>
      <w:ins w:id="24" w:author="赵 子龙" w:date="2020-04-15T09:48:00Z">
        <w:r w:rsidR="00751029">
          <w:rPr>
            <w:b/>
            <w:sz w:val="24"/>
            <w:szCs w:val="28"/>
          </w:rPr>
          <w:t xml:space="preserve"> </w:t>
        </w:r>
      </w:ins>
    </w:p>
    <w:p w:rsidR="00EF58EB" w:rsidRPr="00A94431" w:rsidRDefault="00EF58EB" w:rsidP="006A61E8">
      <w:pPr>
        <w:spacing w:line="360" w:lineRule="auto"/>
        <w:rPr>
          <w:b/>
          <w:sz w:val="24"/>
          <w:szCs w:val="28"/>
          <w:rPrChange w:id="25" w:author="赵 子龙" w:date="2020-04-15T09:49:00Z">
            <w:rPr>
              <w:b/>
              <w:sz w:val="24"/>
              <w:szCs w:val="28"/>
            </w:rPr>
          </w:rPrChange>
        </w:rPr>
      </w:pPr>
    </w:p>
    <w:p w:rsidR="006A61E8" w:rsidRDefault="006A61E8" w:rsidP="006A61E8">
      <w:pPr>
        <w:spacing w:line="360" w:lineRule="auto"/>
        <w:rPr>
          <w:ins w:id="26" w:author="赵 子龙" w:date="2020-04-15T09:18:00Z"/>
          <w:bCs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:rsidR="00AB2E63" w:rsidRDefault="00546AAC" w:rsidP="006A61E8">
      <w:pPr>
        <w:spacing w:line="360" w:lineRule="auto"/>
        <w:rPr>
          <w:ins w:id="27" w:author="赵 子龙" w:date="2020-04-15T09:19:00Z"/>
          <w:bCs/>
          <w:sz w:val="24"/>
          <w:szCs w:val="28"/>
        </w:rPr>
      </w:pPr>
      <w:ins w:id="28" w:author="赵 子龙" w:date="2020-04-15T09:19:00Z">
        <w:r>
          <w:rPr>
            <w:rFonts w:hint="eastAsia"/>
            <w:bCs/>
            <w:sz w:val="24"/>
            <w:szCs w:val="28"/>
          </w:rPr>
          <w:t>编程语言：</w:t>
        </w:r>
        <w:r>
          <w:rPr>
            <w:rFonts w:hint="eastAsia"/>
            <w:bCs/>
            <w:sz w:val="24"/>
            <w:szCs w:val="28"/>
          </w:rPr>
          <w:t>c</w:t>
        </w:r>
        <w:r>
          <w:rPr>
            <w:bCs/>
            <w:sz w:val="24"/>
            <w:szCs w:val="28"/>
          </w:rPr>
          <w:t>++</w:t>
        </w:r>
        <w:r>
          <w:rPr>
            <w:rFonts w:hint="eastAsia"/>
            <w:bCs/>
            <w:sz w:val="24"/>
            <w:szCs w:val="28"/>
          </w:rPr>
          <w:t>、</w:t>
        </w:r>
        <w:r>
          <w:rPr>
            <w:rFonts w:hint="eastAsia"/>
            <w:bCs/>
            <w:sz w:val="24"/>
            <w:szCs w:val="28"/>
          </w:rPr>
          <w:t>p</w:t>
        </w:r>
        <w:r>
          <w:rPr>
            <w:bCs/>
            <w:sz w:val="24"/>
            <w:szCs w:val="28"/>
          </w:rPr>
          <w:t>ython</w:t>
        </w:r>
      </w:ins>
    </w:p>
    <w:p w:rsidR="00546AAC" w:rsidRDefault="00F12D4F" w:rsidP="006A61E8">
      <w:pPr>
        <w:spacing w:line="360" w:lineRule="auto"/>
        <w:rPr>
          <w:ins w:id="29" w:author="赵 子龙" w:date="2020-04-15T09:19:00Z"/>
          <w:bCs/>
          <w:sz w:val="24"/>
          <w:szCs w:val="28"/>
        </w:rPr>
      </w:pPr>
      <w:ins w:id="30" w:author="赵 子龙" w:date="2020-04-15T09:19:00Z">
        <w:r>
          <w:rPr>
            <w:rFonts w:hint="eastAsia"/>
            <w:bCs/>
            <w:sz w:val="24"/>
            <w:szCs w:val="28"/>
          </w:rPr>
          <w:t>操作系统：</w:t>
        </w:r>
        <w:r w:rsidR="00330C03">
          <w:rPr>
            <w:bCs/>
            <w:sz w:val="24"/>
            <w:szCs w:val="28"/>
          </w:rPr>
          <w:t>ubuntu 18.04LTS</w:t>
        </w:r>
      </w:ins>
    </w:p>
    <w:p w:rsidR="00330C03" w:rsidRDefault="00663000" w:rsidP="006A61E8">
      <w:pPr>
        <w:spacing w:line="360" w:lineRule="auto"/>
        <w:rPr>
          <w:ins w:id="31" w:author="赵 子龙" w:date="2020-04-15T09:19:00Z"/>
          <w:bCs/>
          <w:sz w:val="24"/>
          <w:szCs w:val="28"/>
        </w:rPr>
      </w:pPr>
      <w:ins w:id="32" w:author="赵 子龙" w:date="2020-04-15T09:19:00Z">
        <w:r>
          <w:rPr>
            <w:rFonts w:hint="eastAsia"/>
            <w:bCs/>
            <w:sz w:val="24"/>
            <w:szCs w:val="28"/>
          </w:rPr>
          <w:t>IDE</w:t>
        </w:r>
        <w:r>
          <w:rPr>
            <w:bCs/>
            <w:sz w:val="24"/>
            <w:szCs w:val="28"/>
          </w:rPr>
          <w:t>: vscode</w:t>
        </w:r>
      </w:ins>
    </w:p>
    <w:p w:rsidR="00663000" w:rsidRDefault="00A042C3" w:rsidP="006A61E8">
      <w:pPr>
        <w:spacing w:line="360" w:lineRule="auto"/>
        <w:rPr>
          <w:ins w:id="33" w:author="赵 子龙" w:date="2020-04-15T09:20:00Z"/>
          <w:bCs/>
          <w:sz w:val="24"/>
          <w:szCs w:val="28"/>
        </w:rPr>
      </w:pPr>
      <w:ins w:id="34" w:author="赵 子龙" w:date="2020-04-15T09:19:00Z">
        <w:r>
          <w:rPr>
            <w:rFonts w:hint="eastAsia"/>
            <w:bCs/>
            <w:sz w:val="24"/>
            <w:szCs w:val="28"/>
          </w:rPr>
          <w:t>C</w:t>
        </w:r>
        <w:r>
          <w:rPr>
            <w:bCs/>
            <w:sz w:val="24"/>
            <w:szCs w:val="28"/>
          </w:rPr>
          <w:t>+</w:t>
        </w:r>
      </w:ins>
      <w:ins w:id="35" w:author="赵 子龙" w:date="2020-04-15T09:20:00Z">
        <w:r>
          <w:rPr>
            <w:bCs/>
            <w:sz w:val="24"/>
            <w:szCs w:val="28"/>
          </w:rPr>
          <w:t>+</w:t>
        </w:r>
        <w:r>
          <w:rPr>
            <w:rFonts w:hint="eastAsia"/>
            <w:bCs/>
            <w:sz w:val="24"/>
            <w:szCs w:val="28"/>
          </w:rPr>
          <w:t>编译器</w:t>
        </w:r>
        <w:r w:rsidR="00C31BA5">
          <w:rPr>
            <w:rFonts w:hint="eastAsia"/>
            <w:bCs/>
            <w:sz w:val="24"/>
            <w:szCs w:val="28"/>
          </w:rPr>
          <w:t>:</w:t>
        </w:r>
        <w:r w:rsidR="00C31BA5">
          <w:rPr>
            <w:bCs/>
            <w:sz w:val="24"/>
            <w:szCs w:val="28"/>
          </w:rPr>
          <w:t xml:space="preserve"> </w:t>
        </w:r>
        <w:r w:rsidR="003C25CE">
          <w:rPr>
            <w:bCs/>
            <w:sz w:val="24"/>
            <w:szCs w:val="28"/>
          </w:rPr>
          <w:t>g++</w:t>
        </w:r>
      </w:ins>
    </w:p>
    <w:p w:rsidR="00BB2C80" w:rsidRPr="003E3483" w:rsidRDefault="00155AD0" w:rsidP="006A61E8">
      <w:pPr>
        <w:spacing w:line="360" w:lineRule="auto"/>
        <w:rPr>
          <w:bCs/>
          <w:sz w:val="24"/>
          <w:szCs w:val="28"/>
          <w:rPrChange w:id="36" w:author="赵 子龙" w:date="2020-04-15T09:18:00Z">
            <w:rPr>
              <w:b/>
              <w:sz w:val="24"/>
              <w:szCs w:val="28"/>
            </w:rPr>
          </w:rPrChange>
        </w:rPr>
      </w:pPr>
      <w:ins w:id="37" w:author="赵 子龙" w:date="2020-04-15T09:20:00Z">
        <w:r>
          <w:rPr>
            <w:bCs/>
            <w:sz w:val="24"/>
            <w:szCs w:val="28"/>
          </w:rPr>
          <w:t>python</w:t>
        </w:r>
        <w:r>
          <w:rPr>
            <w:rFonts w:hint="eastAsia"/>
            <w:bCs/>
            <w:sz w:val="24"/>
            <w:szCs w:val="28"/>
          </w:rPr>
          <w:t>解释器：</w:t>
        </w:r>
        <w:r>
          <w:rPr>
            <w:rFonts w:hint="eastAsia"/>
            <w:bCs/>
            <w:sz w:val="24"/>
            <w:szCs w:val="28"/>
          </w:rPr>
          <w:t xml:space="preserve"> </w:t>
        </w:r>
        <w:r w:rsidR="007004D2">
          <w:rPr>
            <w:bCs/>
            <w:sz w:val="24"/>
            <w:szCs w:val="28"/>
          </w:rPr>
          <w:t>python3.6.9</w:t>
        </w:r>
      </w:ins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A94431" w:rsidRDefault="006A61E8" w:rsidP="00A94431">
      <w:pPr>
        <w:spacing w:line="360" w:lineRule="auto"/>
        <w:rPr>
          <w:ins w:id="38" w:author="赵 子龙" w:date="2020-04-15T09:49:00Z"/>
          <w:bCs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:rsidR="001C47AC" w:rsidRPr="009F0B97" w:rsidRDefault="00956D5C" w:rsidP="00A94431">
      <w:pPr>
        <w:spacing w:line="360" w:lineRule="auto"/>
        <w:rPr>
          <w:bCs/>
          <w:sz w:val="24"/>
          <w:szCs w:val="28"/>
          <w:rPrChange w:id="39" w:author="赵 子龙" w:date="2020-04-15T09:23:00Z">
            <w:rPr/>
          </w:rPrChange>
        </w:rPr>
        <w:pPrChange w:id="40" w:author="赵 子龙" w:date="2020-04-15T09:49:00Z">
          <w:pPr>
            <w:spacing w:line="360" w:lineRule="auto"/>
          </w:pPr>
        </w:pPrChange>
      </w:pPr>
      <w:ins w:id="41" w:author="赵 子龙" w:date="2020-04-15T09:49:00Z">
        <w:r>
          <w:rPr>
            <w:rFonts w:hint="eastAsia"/>
            <w:bCs/>
            <w:sz w:val="24"/>
            <w:szCs w:val="28"/>
          </w:rPr>
          <w:t>牛顿迭代法求解非线性方程、</w:t>
        </w:r>
        <w:r w:rsidR="00AC7104">
          <w:rPr>
            <w:rFonts w:hint="eastAsia"/>
            <w:bCs/>
            <w:sz w:val="24"/>
            <w:szCs w:val="28"/>
          </w:rPr>
          <w:t>弦割法求解</w:t>
        </w:r>
      </w:ins>
      <w:ins w:id="42" w:author="赵 子龙" w:date="2020-04-15T09:50:00Z">
        <w:r w:rsidR="00AC7104">
          <w:rPr>
            <w:rFonts w:hint="eastAsia"/>
            <w:bCs/>
            <w:sz w:val="24"/>
            <w:szCs w:val="28"/>
          </w:rPr>
          <w:t>非线性方程</w:t>
        </w:r>
      </w:ins>
      <w:ins w:id="43" w:author="赵 子龙" w:date="2020-04-15T09:49:00Z">
        <w:r w:rsidR="00A94431" w:rsidRPr="009F0B97">
          <w:rPr>
            <w:bCs/>
            <w:sz w:val="24"/>
            <w:szCs w:val="28"/>
            <w:rPrChange w:id="44" w:author="赵 子龙" w:date="2020-04-15T09:23:00Z">
              <w:rPr>
                <w:bCs/>
                <w:sz w:val="24"/>
                <w:szCs w:val="28"/>
              </w:rPr>
            </w:rPrChange>
          </w:rPr>
          <w:t xml:space="preserve"> </w:t>
        </w:r>
      </w:ins>
    </w:p>
    <w:p w:rsidR="006A61E8" w:rsidRPr="00877F0B" w:rsidRDefault="006A61E8" w:rsidP="006A61E8">
      <w:pPr>
        <w:spacing w:line="360" w:lineRule="auto"/>
        <w:rPr>
          <w:sz w:val="24"/>
          <w:szCs w:val="28"/>
        </w:rPr>
      </w:pPr>
    </w:p>
    <w:p w:rsidR="00671423" w:rsidRDefault="006A61E8" w:rsidP="00091191">
      <w:pPr>
        <w:spacing w:line="360" w:lineRule="auto"/>
        <w:rPr>
          <w:ins w:id="45" w:author="赵 子龙" w:date="2020-04-15T09:50:00Z"/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</w:p>
    <w:p w:rsidR="00701835" w:rsidRDefault="00C24677" w:rsidP="00B61957">
      <w:pPr>
        <w:spacing w:line="360" w:lineRule="auto"/>
        <w:ind w:firstLine="420"/>
        <w:rPr>
          <w:ins w:id="46" w:author="赵 子龙" w:date="2020-04-15T09:50:00Z"/>
          <w:bCs/>
          <w:sz w:val="24"/>
          <w:szCs w:val="28"/>
        </w:rPr>
        <w:pPrChange w:id="47" w:author="赵 子龙" w:date="2020-04-15T09:50:00Z">
          <w:pPr>
            <w:spacing w:line="360" w:lineRule="auto"/>
          </w:pPr>
        </w:pPrChange>
      </w:pPr>
      <w:ins w:id="48" w:author="赵 子龙" w:date="2020-04-15T09:50:00Z">
        <w:r w:rsidRPr="00983BC6">
          <w:rPr>
            <w:rFonts w:hint="eastAsia"/>
            <w:b/>
            <w:sz w:val="24"/>
            <w:szCs w:val="28"/>
            <w:rPrChange w:id="49" w:author="赵 子龙" w:date="2020-04-15T09:50:00Z">
              <w:rPr>
                <w:rFonts w:hint="eastAsia"/>
                <w:b/>
                <w:sz w:val="24"/>
                <w:szCs w:val="28"/>
              </w:rPr>
            </w:rPrChange>
          </w:rPr>
          <w:t>实验</w:t>
        </w:r>
      </w:ins>
      <w:ins w:id="50" w:author="赵 子龙" w:date="2020-04-15T09:25:00Z">
        <w:r w:rsidR="00621176" w:rsidRPr="00983BC6">
          <w:rPr>
            <w:rFonts w:hint="eastAsia"/>
            <w:b/>
            <w:sz w:val="24"/>
            <w:szCs w:val="28"/>
            <w:rPrChange w:id="51" w:author="赵 子龙" w:date="2020-04-15T09:50:00Z">
              <w:rPr>
                <w:rFonts w:hint="eastAsia"/>
                <w:bCs/>
                <w:sz w:val="24"/>
                <w:szCs w:val="28"/>
              </w:rPr>
            </w:rPrChange>
          </w:rPr>
          <w:t>要求</w:t>
        </w:r>
        <w:r w:rsidR="006D2733">
          <w:rPr>
            <w:rFonts w:hint="eastAsia"/>
            <w:bCs/>
            <w:sz w:val="24"/>
            <w:szCs w:val="28"/>
          </w:rPr>
          <w:t>：</w:t>
        </w:r>
      </w:ins>
    </w:p>
    <w:p w:rsidR="0053215F" w:rsidRDefault="006D2733" w:rsidP="007A7AA5">
      <w:pPr>
        <w:spacing w:line="360" w:lineRule="auto"/>
        <w:ind w:firstLine="420"/>
        <w:rPr>
          <w:ins w:id="52" w:author="赵 子龙" w:date="2020-04-15T09:25:00Z"/>
          <w:bCs/>
          <w:sz w:val="24"/>
          <w:szCs w:val="28"/>
        </w:rPr>
        <w:pPrChange w:id="53" w:author="赵 子龙" w:date="2020-04-15T09:50:00Z">
          <w:pPr>
            <w:pStyle w:val="aa"/>
            <w:numPr>
              <w:ilvl w:val="1"/>
              <w:numId w:val="4"/>
            </w:numPr>
            <w:spacing w:line="360" w:lineRule="auto"/>
            <w:ind w:left="840" w:firstLineChars="0" w:hanging="420"/>
          </w:pPr>
        </w:pPrChange>
      </w:pPr>
      <w:ins w:id="54" w:author="赵 子龙" w:date="2020-04-15T09:25:00Z">
        <w:r w:rsidRPr="006D2733">
          <w:rPr>
            <w:rFonts w:hint="eastAsia"/>
            <w:bCs/>
            <w:sz w:val="24"/>
            <w:szCs w:val="28"/>
          </w:rPr>
          <w:t>至少采用两种不同的算法求解</w:t>
        </w:r>
        <w:r w:rsidRPr="006D2733">
          <w:rPr>
            <w:rFonts w:hint="eastAsia"/>
            <w:bCs/>
            <w:sz w:val="24"/>
            <w:szCs w:val="28"/>
          </w:rPr>
          <w:t>ex+3*x3-2*x2+x-2=0</w:t>
        </w:r>
        <w:r w:rsidRPr="006D2733">
          <w:rPr>
            <w:rFonts w:hint="eastAsia"/>
            <w:bCs/>
            <w:sz w:val="24"/>
            <w:szCs w:val="28"/>
          </w:rPr>
          <w:t>在</w:t>
        </w:r>
        <w:r w:rsidRPr="006D2733">
          <w:rPr>
            <w:rFonts w:hint="eastAsia"/>
            <w:bCs/>
            <w:sz w:val="24"/>
            <w:szCs w:val="28"/>
          </w:rPr>
          <w:t>[0,1]</w:t>
        </w:r>
        <w:r w:rsidRPr="006D2733">
          <w:rPr>
            <w:rFonts w:hint="eastAsia"/>
            <w:bCs/>
            <w:sz w:val="24"/>
            <w:szCs w:val="28"/>
          </w:rPr>
          <w:t>范围内的一个根，要求两次迭代误差小于</w:t>
        </w:r>
        <w:r w:rsidRPr="006D2733">
          <w:rPr>
            <w:rFonts w:hint="eastAsia"/>
            <w:bCs/>
            <w:sz w:val="24"/>
            <w:szCs w:val="28"/>
          </w:rPr>
          <w:t>10-4</w:t>
        </w:r>
      </w:ins>
    </w:p>
    <w:p w:rsidR="00A50D29" w:rsidRPr="00472798" w:rsidRDefault="00D67A9D" w:rsidP="00567834">
      <w:pPr>
        <w:spacing w:line="360" w:lineRule="auto"/>
        <w:ind w:firstLine="420"/>
        <w:rPr>
          <w:ins w:id="55" w:author="赵 子龙" w:date="2020-04-15T09:37:00Z"/>
          <w:b/>
          <w:sz w:val="24"/>
          <w:szCs w:val="28"/>
          <w:rPrChange w:id="56" w:author="赵 子龙" w:date="2020-04-15T09:50:00Z">
            <w:rPr>
              <w:ins w:id="57" w:author="赵 子龙" w:date="2020-04-15T09:37:00Z"/>
            </w:rPr>
          </w:rPrChange>
        </w:rPr>
        <w:pPrChange w:id="58" w:author="赵 子龙" w:date="2020-04-15T09:50:00Z">
          <w:pPr>
            <w:pStyle w:val="aa"/>
            <w:numPr>
              <w:ilvl w:val="1"/>
              <w:numId w:val="4"/>
            </w:numPr>
            <w:spacing w:line="360" w:lineRule="auto"/>
            <w:ind w:left="840" w:firstLineChars="0" w:hanging="420"/>
          </w:pPr>
        </w:pPrChange>
      </w:pPr>
      <w:ins w:id="59" w:author="赵 子龙" w:date="2020-04-15T09:26:00Z">
        <w:r w:rsidRPr="00472798">
          <w:rPr>
            <w:rFonts w:hint="eastAsia"/>
            <w:b/>
            <w:sz w:val="24"/>
            <w:szCs w:val="28"/>
            <w:rPrChange w:id="60" w:author="赵 子龙" w:date="2020-04-15T09:50:00Z">
              <w:rPr>
                <w:rFonts w:hint="eastAsia"/>
                <w:bCs/>
                <w:sz w:val="24"/>
                <w:szCs w:val="28"/>
              </w:rPr>
            </w:rPrChange>
          </w:rPr>
          <w:t>编程实现</w:t>
        </w:r>
        <w:r w:rsidR="00A07774" w:rsidRPr="00472798">
          <w:rPr>
            <w:rFonts w:hint="eastAsia"/>
            <w:b/>
            <w:sz w:val="24"/>
            <w:szCs w:val="28"/>
            <w:rPrChange w:id="61" w:author="赵 子龙" w:date="2020-04-15T09:50:00Z">
              <w:rPr>
                <w:rFonts w:hint="eastAsia"/>
              </w:rPr>
            </w:rPrChange>
          </w:rPr>
          <w:t>（</w:t>
        </w:r>
        <w:r w:rsidR="00A07774" w:rsidRPr="00472798">
          <w:rPr>
            <w:rFonts w:hint="eastAsia"/>
            <w:b/>
            <w:sz w:val="24"/>
            <w:szCs w:val="28"/>
            <w:rPrChange w:id="62" w:author="赵 子龙" w:date="2020-04-15T09:50:00Z">
              <w:rPr>
                <w:rFonts w:hint="eastAsia"/>
              </w:rPr>
            </w:rPrChange>
          </w:rPr>
          <w:t>c++</w:t>
        </w:r>
        <w:r w:rsidR="00A07774" w:rsidRPr="00472798">
          <w:rPr>
            <w:rFonts w:hint="eastAsia"/>
            <w:b/>
            <w:sz w:val="24"/>
            <w:szCs w:val="28"/>
            <w:rPrChange w:id="63" w:author="赵 子龙" w:date="2020-04-15T09:50:00Z">
              <w:rPr>
                <w:rFonts w:hint="eastAsia"/>
              </w:rPr>
            </w:rPrChange>
          </w:rPr>
          <w:t>）</w:t>
        </w:r>
        <w:r w:rsidR="00A07774" w:rsidRPr="00472798">
          <w:rPr>
            <w:rFonts w:hint="eastAsia"/>
            <w:b/>
            <w:sz w:val="24"/>
            <w:szCs w:val="28"/>
            <w:rPrChange w:id="64" w:author="赵 子龙" w:date="2020-04-15T09:50:00Z">
              <w:rPr>
                <w:rFonts w:hint="eastAsia"/>
              </w:rPr>
            </w:rPrChange>
          </w:rPr>
          <w:t>:</w:t>
        </w:r>
        <w:r w:rsidR="00A07774" w:rsidRPr="00472798">
          <w:rPr>
            <w:b/>
            <w:sz w:val="24"/>
            <w:szCs w:val="28"/>
            <w:rPrChange w:id="65" w:author="赵 子龙" w:date="2020-04-15T09:50:00Z">
              <w:rPr/>
            </w:rPrChange>
          </w:rPr>
          <w:t xml:space="preserve"> 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6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7" w:author="赵 子龙" w:date="2020-04-15T09:50:00Z">
            <w:rPr>
              <w:ins w:id="68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9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0" w:author="赵 子龙" w:date="2020-04-15T09:37:00Z"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71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#include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2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&lt;iostream&gt;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3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4" w:author="赵 子龙" w:date="2020-04-15T09:50:00Z">
            <w:rPr>
              <w:ins w:id="75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6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7" w:author="赵 子龙" w:date="2020-04-15T09:37:00Z"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78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#include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9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&lt;cstdlib&gt;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80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81" w:author="赵 子龙" w:date="2020-04-15T09:50:00Z">
            <w:rPr>
              <w:ins w:id="82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83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84" w:author="赵 子龙" w:date="2020-04-15T09:37:00Z"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85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#include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86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&lt;string&gt;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87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88" w:author="赵 子龙" w:date="2020-04-15T09:50:00Z">
            <w:rPr>
              <w:ins w:id="89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90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1" w:author="赵 子龙" w:date="2020-04-15T09:37:00Z"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92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#include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93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94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&lt;iomanip&gt;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9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96" w:author="赵 子龙" w:date="2020-04-15T09:50:00Z">
            <w:rPr>
              <w:ins w:id="9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9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9" w:author="赵 子龙" w:date="2020-04-15T09:37:00Z"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100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#include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101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&lt;cmath&gt;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0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03" w:author="赵 子龙" w:date="2020-04-15T09:50:00Z">
            <w:rPr>
              <w:ins w:id="10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0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6" w:author="赵 子龙" w:date="2020-04-15T09:37:00Z"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107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using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0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109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namespace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1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267F99"/>
            <w:kern w:val="0"/>
            <w:sz w:val="23"/>
            <w:szCs w:val="23"/>
            <w:rPrChange w:id="111" w:author="赵 子龙" w:date="2020-04-15T09:50:00Z">
              <w:rPr>
                <w:rFonts w:ascii="Fira Code" w:eastAsia="宋体" w:hAnsi="Fira Code" w:cs="宋体"/>
                <w:color w:val="267F99"/>
                <w:kern w:val="0"/>
                <w:szCs w:val="21"/>
              </w:rPr>
            </w:rPrChange>
          </w:rPr>
          <w:t>std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1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13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14" w:author="赵 子龙" w:date="2020-04-15T09:50:00Z">
            <w:rPr>
              <w:ins w:id="115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16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7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18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19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定义常量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20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e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2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22" w:author="赵 子龙" w:date="2020-04-15T09:50:00Z">
            <w:rPr>
              <w:ins w:id="12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2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25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126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2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128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const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2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M_E =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130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2.7182818284590452353602874713527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3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3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33" w:author="赵 子龙" w:date="2020-04-15T09:50:00Z">
            <w:rPr>
              <w:ins w:id="13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3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36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37" w:author="赵 子龙" w:date="2020-04-15T09:50:00Z">
            <w:rPr>
              <w:ins w:id="138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39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40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41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42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原函数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43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Fx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4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45" w:author="赵 子龙" w:date="2020-04-15T09:50:00Z">
            <w:rPr>
              <w:ins w:id="14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4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48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149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5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151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5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153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5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155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5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57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58" w:author="赵 子龙" w:date="2020-04-15T09:50:00Z">
            <w:rPr>
              <w:ins w:id="159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60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61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6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163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return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6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165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pow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6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(M_E, x) +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167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3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6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*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169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pow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7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(x,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171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3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7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 -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173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2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7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*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175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pow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7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(x,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177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2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7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 + x -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179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2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8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8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82" w:author="赵 子龙" w:date="2020-04-15T09:50:00Z">
            <w:rPr>
              <w:ins w:id="18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8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85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18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87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88" w:author="赵 子龙" w:date="2020-04-15T09:50:00Z">
            <w:rPr>
              <w:ins w:id="189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90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9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92" w:author="赵 子龙" w:date="2020-04-15T09:50:00Z">
            <w:rPr>
              <w:ins w:id="19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19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95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96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197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导函数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19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199" w:author="赵 子龙" w:date="2020-04-15T09:50:00Z">
            <w:rPr>
              <w:ins w:id="20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0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02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203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0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205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fp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0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207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0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209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1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1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12" w:author="赵 子龙" w:date="2020-04-15T09:50:00Z">
            <w:rPr>
              <w:ins w:id="21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1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15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1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217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return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1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219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pow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2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(M_E, x) +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221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9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2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*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223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pow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2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(x,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225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2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2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 -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227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4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2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* x +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229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1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3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3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32" w:author="赵 子龙" w:date="2020-04-15T09:50:00Z">
            <w:rPr>
              <w:ins w:id="23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3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35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3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37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38" w:author="赵 子龙" w:date="2020-04-15T09:50:00Z">
            <w:rPr>
              <w:ins w:id="239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40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4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42" w:author="赵 子龙" w:date="2020-04-15T09:50:00Z">
            <w:rPr>
              <w:ins w:id="24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4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45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46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47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牛顿迭代法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48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Gx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49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函数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50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51" w:author="赵 子龙" w:date="2020-04-15T09:50:00Z">
            <w:rPr>
              <w:ins w:id="252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53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54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255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5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257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gN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5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259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6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261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xk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6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63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64" w:author="赵 子龙" w:date="2020-04-15T09:50:00Z">
            <w:rPr>
              <w:ins w:id="265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66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67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6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269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return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7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xk - (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271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7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(xk) /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273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fp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7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(xk));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7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76" w:author="赵 子龙" w:date="2020-04-15T09:50:00Z">
            <w:rPr>
              <w:ins w:id="27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7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79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28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8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82" w:author="赵 子龙" w:date="2020-04-15T09:50:00Z">
            <w:rPr>
              <w:ins w:id="28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8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8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86" w:author="赵 子龙" w:date="2020-04-15T09:50:00Z">
            <w:rPr>
              <w:ins w:id="28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8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89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90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91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弦割法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92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Gx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293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函数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29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295" w:author="赵 子龙" w:date="2020-04-15T09:50:00Z">
            <w:rPr>
              <w:ins w:id="29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29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298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299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0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301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gX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0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03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0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305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x1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0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07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0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309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1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1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12" w:author="赵 子龙" w:date="2020-04-15T09:50:00Z">
            <w:rPr>
              <w:ins w:id="31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1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315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1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317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return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1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x1 - (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319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2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(x1) * (x1 - x0)) / (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321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2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(x1) -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323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2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(x0));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2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26" w:author="赵 子龙" w:date="2020-04-15T09:50:00Z">
            <w:rPr>
              <w:ins w:id="32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2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329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3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3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32" w:author="赵 子龙" w:date="2020-04-15T09:50:00Z">
            <w:rPr>
              <w:ins w:id="33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3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3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36" w:author="赵 子龙" w:date="2020-04-15T09:50:00Z">
            <w:rPr>
              <w:ins w:id="33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3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339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340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341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弦割法求近似解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342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, eps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343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为精度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4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45" w:author="赵 子龙" w:date="2020-04-15T09:50:00Z">
            <w:rPr>
              <w:ins w:id="34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4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348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49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void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5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351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XG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5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53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5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355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5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57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5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359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x1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6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61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6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363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eps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6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6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66" w:author="赵 子龙" w:date="2020-04-15T09:50:00Z">
            <w:rPr>
              <w:ins w:id="36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6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369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7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71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int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7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index =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373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1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7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7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76" w:author="赵 子龙" w:date="2020-04-15T09:50:00Z">
            <w:rPr>
              <w:ins w:id="37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7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379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8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381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8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temp;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383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384" w:author="赵 子龙" w:date="2020-04-15T09:50:00Z">
            <w:rPr>
              <w:ins w:id="385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386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387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8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389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"count"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9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391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392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393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9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395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"Xk-1"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39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397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398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399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0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01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"Xk"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0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03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04" w:author="赵 子龙" w:date="2020-04-15T09:50:00Z">
            <w:rPr>
              <w:ins w:id="405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06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07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0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index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09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410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11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1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x0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13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414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15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1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x1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17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18" w:author="赵 子龙" w:date="2020-04-15T09:50:00Z">
            <w:rPr>
              <w:ins w:id="419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20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21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422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    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423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控制精度和最大迭代次数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2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25" w:author="赵 子龙" w:date="2020-04-15T09:50:00Z">
            <w:rPr>
              <w:ins w:id="42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2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28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2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430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while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3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(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432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fabs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3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(x0 - x1) &gt;= eps &amp;&amp; index &lt;=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434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40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3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36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37" w:author="赵 子龙" w:date="2020-04-15T09:50:00Z">
            <w:rPr>
              <w:ins w:id="438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39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40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4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4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43" w:author="赵 子龙" w:date="2020-04-15T09:50:00Z">
            <w:rPr>
              <w:ins w:id="44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4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46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4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index++;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4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49" w:author="赵 子龙" w:date="2020-04-15T09:50:00Z">
            <w:rPr>
              <w:ins w:id="45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5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5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5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temp =  x1;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5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55" w:author="赵 子龙" w:date="2020-04-15T09:50:00Z">
            <w:rPr>
              <w:ins w:id="45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5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58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5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x1 =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460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gX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6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(x1, x0);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6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63" w:author="赵 子龙" w:date="2020-04-15T09:50:00Z">
            <w:rPr>
              <w:ins w:id="46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6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66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6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x0 = temp;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6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69" w:author="赵 子龙" w:date="2020-04-15T09:50:00Z">
            <w:rPr>
              <w:ins w:id="47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7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7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7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cout  &lt;&lt; index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74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475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76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7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x0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78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479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480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8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x1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8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83" w:author="赵 子龙" w:date="2020-04-15T09:50:00Z">
            <w:rPr>
              <w:ins w:id="48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8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86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48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}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8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89" w:author="赵 子龙" w:date="2020-04-15T09:50:00Z">
            <w:rPr>
              <w:ins w:id="49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9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92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493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    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494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输出结果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49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496" w:author="赵 子龙" w:date="2020-04-15T09:50:00Z">
            <w:rPr>
              <w:ins w:id="49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49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499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0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01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"The solution satisfying the accuracy requirement is: x"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0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index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03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"="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0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x1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0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06" w:author="赵 子龙" w:date="2020-04-15T09:50:00Z">
            <w:rPr>
              <w:ins w:id="50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0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09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1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8A2DDF" w:rsidRPr="002B1EAD" w:rsidRDefault="008A2DDF" w:rsidP="00A1391E">
      <w:pPr>
        <w:widowControl/>
        <w:shd w:val="clear" w:color="auto" w:fill="FFFFFF"/>
        <w:spacing w:after="240" w:line="285" w:lineRule="atLeast"/>
        <w:ind w:leftChars="200" w:left="420"/>
        <w:jc w:val="left"/>
        <w:rPr>
          <w:ins w:id="51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12" w:author="赵 子龙" w:date="2020-04-15T09:50:00Z">
            <w:rPr>
              <w:ins w:id="51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14" w:author="赵 子龙" w:date="2020-04-15T09:50:00Z">
          <w:pPr>
            <w:widowControl/>
            <w:shd w:val="clear" w:color="auto" w:fill="FFFFFF"/>
            <w:spacing w:after="240" w:line="285" w:lineRule="atLeast"/>
            <w:jc w:val="left"/>
          </w:pPr>
        </w:pPrChange>
      </w:pPr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1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16" w:author="赵 子龙" w:date="2020-04-15T09:50:00Z">
            <w:rPr>
              <w:ins w:id="51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18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19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520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521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牛顿法求解方程组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2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23" w:author="赵 子龙" w:date="2020-04-15T09:50:00Z">
            <w:rPr>
              <w:ins w:id="52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2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26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527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void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2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529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30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531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3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533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x0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3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535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3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01080"/>
            <w:kern w:val="0"/>
            <w:sz w:val="23"/>
            <w:szCs w:val="23"/>
            <w:rPrChange w:id="537" w:author="赵 子龙" w:date="2020-04-15T09:50:00Z">
              <w:rPr>
                <w:rFonts w:ascii="Fira Code" w:eastAsia="宋体" w:hAnsi="Fira Code" w:cs="宋体"/>
                <w:color w:val="001080"/>
                <w:kern w:val="0"/>
                <w:szCs w:val="21"/>
              </w:rPr>
            </w:rPrChange>
          </w:rPr>
          <w:t>eps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3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39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40" w:author="赵 子龙" w:date="2020-04-15T09:50:00Z">
            <w:rPr>
              <w:ins w:id="541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42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43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4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545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int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4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index =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547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4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49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50" w:author="赵 子龙" w:date="2020-04-15T09:50:00Z">
            <w:rPr>
              <w:ins w:id="551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52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53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554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    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555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初始化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556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xk-1,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557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避免第一步就跳出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5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59" w:author="赵 子龙" w:date="2020-04-15T09:50:00Z">
            <w:rPr>
              <w:ins w:id="56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6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6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6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564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double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6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xk, xk_1=x0+eps *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566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100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6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6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69" w:author="赵 子龙" w:date="2020-04-15T09:50:00Z">
            <w:rPr>
              <w:ins w:id="57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7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7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7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xk = x0;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7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75" w:author="赵 子龙" w:date="2020-04-15T09:50:00Z">
            <w:rPr>
              <w:ins w:id="57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7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78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7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80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"count"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8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82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583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84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8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86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"Xk"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8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8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89" w:author="赵 子龙" w:date="2020-04-15T09:50:00Z">
            <w:rPr>
              <w:ins w:id="59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59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59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9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index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94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595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596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59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xk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59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599" w:author="赵 子龙" w:date="2020-04-15T09:50:00Z">
            <w:rPr>
              <w:ins w:id="60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0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0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0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604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while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0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(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606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fabs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0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(xk - xk_1) &gt;= eps &amp;&amp; index &lt;=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608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40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0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)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10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11" w:author="赵 子龙" w:date="2020-04-15T09:50:00Z">
            <w:rPr>
              <w:ins w:id="612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13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14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1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16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17" w:author="赵 子龙" w:date="2020-04-15T09:50:00Z">
            <w:rPr>
              <w:ins w:id="618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19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20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2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index++;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2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23" w:author="赵 子龙" w:date="2020-04-15T09:50:00Z">
            <w:rPr>
              <w:ins w:id="62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2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26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2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xk_1 = xk;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2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29" w:author="赵 子龙" w:date="2020-04-15T09:50:00Z">
            <w:rPr>
              <w:ins w:id="63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3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3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3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xk =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634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gN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3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(xk_1);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36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37" w:author="赵 子龙" w:date="2020-04-15T09:50:00Z">
            <w:rPr>
              <w:ins w:id="638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39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40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4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    cout &lt;&lt; index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642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643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\t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644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4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xk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46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47" w:author="赵 子龙" w:date="2020-04-15T09:50:00Z">
            <w:rPr>
              <w:ins w:id="648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49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50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5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}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5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53" w:author="赵 子龙" w:date="2020-04-15T09:50:00Z">
            <w:rPr>
              <w:ins w:id="65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5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56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657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    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658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输出结果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59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60" w:author="赵 子龙" w:date="2020-04-15T09:50:00Z">
            <w:rPr>
              <w:ins w:id="661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62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63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6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665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"The solution satisfying the accuracy requirement is: x"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6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index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667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"="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6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xk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69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70" w:author="赵 子龙" w:date="2020-04-15T09:50:00Z">
            <w:rPr>
              <w:ins w:id="671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72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73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7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8A2DDF" w:rsidRPr="002B1EAD" w:rsidRDefault="008A2DDF" w:rsidP="00A1391E">
      <w:pPr>
        <w:widowControl/>
        <w:shd w:val="clear" w:color="auto" w:fill="FFFFFF"/>
        <w:spacing w:after="240" w:line="285" w:lineRule="atLeast"/>
        <w:ind w:leftChars="200" w:left="420"/>
        <w:jc w:val="left"/>
        <w:rPr>
          <w:ins w:id="675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76" w:author="赵 子龙" w:date="2020-04-15T09:50:00Z">
            <w:rPr>
              <w:ins w:id="677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78" w:author="赵 子龙" w:date="2020-04-15T09:50:00Z">
          <w:pPr>
            <w:widowControl/>
            <w:shd w:val="clear" w:color="auto" w:fill="FFFFFF"/>
            <w:spacing w:after="240" w:line="285" w:lineRule="atLeast"/>
            <w:jc w:val="left"/>
          </w:pPr>
        </w:pPrChange>
      </w:pPr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79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80" w:author="赵 子龙" w:date="2020-04-15T09:50:00Z">
            <w:rPr>
              <w:ins w:id="681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82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83" w:author="赵 子龙" w:date="2020-04-15T09:37:00Z">
        <w:r w:rsidRPr="002B1EAD">
          <w:rPr>
            <w:rFonts w:ascii="Fira Code" w:eastAsia="宋体" w:hAnsi="Fira Code" w:cs="宋体"/>
            <w:color w:val="0000FF"/>
            <w:kern w:val="0"/>
            <w:sz w:val="23"/>
            <w:szCs w:val="23"/>
            <w:rPrChange w:id="684" w:author="赵 子龙" w:date="2020-04-15T09:50:00Z">
              <w:rPr>
                <w:rFonts w:ascii="Fira Code" w:eastAsia="宋体" w:hAnsi="Fira Code" w:cs="宋体"/>
                <w:color w:val="0000FF"/>
                <w:kern w:val="0"/>
                <w:szCs w:val="21"/>
              </w:rPr>
            </w:rPrChange>
          </w:rPr>
          <w:t>int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8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686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main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8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()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8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89" w:author="赵 子龙" w:date="2020-04-15T09:50:00Z">
            <w:rPr>
              <w:ins w:id="69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9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9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9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{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69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695" w:author="赵 子龙" w:date="2020-04-15T09:50:00Z">
            <w:rPr>
              <w:ins w:id="69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69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698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69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00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"String cut method: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701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\n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02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0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0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05" w:author="赵 子龙" w:date="2020-04-15T09:50:00Z">
            <w:rPr>
              <w:ins w:id="70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0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08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0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710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XG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1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12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0.5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1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14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0.4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1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716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pow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1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18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10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1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,-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20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4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2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));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22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23" w:author="赵 子龙" w:date="2020-04-15T09:50:00Z">
            <w:rPr>
              <w:ins w:id="724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25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26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2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728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setw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2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30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100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3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 &lt;&lt;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732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setfill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3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34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'-'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3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36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37" w:author="赵 子龙" w:date="2020-04-15T09:50:00Z">
            <w:rPr>
              <w:ins w:id="738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39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40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4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cout &lt;&lt; 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42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743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\n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44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Newton method:</w:t>
        </w:r>
        <w:r w:rsidRPr="002B1EAD">
          <w:rPr>
            <w:rFonts w:ascii="Fira Code" w:eastAsia="宋体" w:hAnsi="Fira Code" w:cs="宋体"/>
            <w:color w:val="FF0000"/>
            <w:kern w:val="0"/>
            <w:sz w:val="23"/>
            <w:szCs w:val="23"/>
            <w:rPrChange w:id="745" w:author="赵 子龙" w:date="2020-04-15T09:50:00Z">
              <w:rPr>
                <w:rFonts w:ascii="Fira Code" w:eastAsia="宋体" w:hAnsi="Fira Code" w:cs="宋体"/>
                <w:color w:val="FF0000"/>
                <w:kern w:val="0"/>
                <w:szCs w:val="21"/>
              </w:rPr>
            </w:rPrChange>
          </w:rPr>
          <w:t>\n</w:t>
        </w:r>
        <w:r w:rsidRPr="002B1EAD">
          <w:rPr>
            <w:rFonts w:ascii="Fira Code" w:eastAsia="宋体" w:hAnsi="Fira Code" w:cs="宋体"/>
            <w:color w:val="A31515"/>
            <w:kern w:val="0"/>
            <w:sz w:val="23"/>
            <w:szCs w:val="23"/>
            <w:rPrChange w:id="746" w:author="赵 子龙" w:date="2020-04-15T09:50:00Z">
              <w:rPr>
                <w:rFonts w:ascii="Fira Code" w:eastAsia="宋体" w:hAnsi="Fira Code" w:cs="宋体"/>
                <w:color w:val="A31515"/>
                <w:kern w:val="0"/>
                <w:szCs w:val="21"/>
              </w:rPr>
            </w:rPrChange>
          </w:rPr>
          <w:t>"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4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&lt;&lt; endl;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48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49" w:author="赵 子龙" w:date="2020-04-15T09:50:00Z">
            <w:rPr>
              <w:ins w:id="750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51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52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5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754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55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56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0.7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57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758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pow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59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60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10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61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, -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62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5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63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));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64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65" w:author="赵 子龙" w:date="2020-04-15T09:50:00Z">
            <w:rPr>
              <w:ins w:id="766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67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68" w:author="赵 子龙" w:date="2020-04-15T09:37:00Z"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769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    // </w:t>
        </w:r>
        <w:r w:rsidRPr="002B1EAD">
          <w:rPr>
            <w:rFonts w:ascii="Fira Code" w:eastAsia="宋体" w:hAnsi="Fira Code" w:cs="宋体"/>
            <w:color w:val="008000"/>
            <w:kern w:val="0"/>
            <w:sz w:val="23"/>
            <w:szCs w:val="23"/>
            <w:rPrChange w:id="770" w:author="赵 子龙" w:date="2020-04-15T09:50:00Z">
              <w:rPr>
                <w:rFonts w:ascii="Fira Code" w:eastAsia="宋体" w:hAnsi="Fira Code" w:cs="宋体"/>
                <w:color w:val="008000"/>
                <w:kern w:val="0"/>
                <w:szCs w:val="21"/>
              </w:rPr>
            </w:rPrChange>
          </w:rPr>
          <w:t>暂停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71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72" w:author="赵 子龙" w:date="2020-04-15T09:50:00Z">
            <w:rPr>
              <w:ins w:id="773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74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75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7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795E26"/>
            <w:kern w:val="0"/>
            <w:sz w:val="23"/>
            <w:szCs w:val="23"/>
            <w:rPrChange w:id="777" w:author="赵 子龙" w:date="2020-04-15T09:50:00Z">
              <w:rPr>
                <w:rFonts w:ascii="Fira Code" w:eastAsia="宋体" w:hAnsi="Fira Code" w:cs="宋体"/>
                <w:color w:val="795E26"/>
                <w:kern w:val="0"/>
                <w:szCs w:val="21"/>
              </w:rPr>
            </w:rPrChange>
          </w:rPr>
          <w:t>getchar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7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();</w:t>
        </w:r>
      </w:ins>
    </w:p>
    <w:p w:rsidR="008A2DDF" w:rsidRPr="002B1EAD" w:rsidRDefault="008A2DDF" w:rsidP="00A1391E">
      <w:pPr>
        <w:widowControl/>
        <w:shd w:val="clear" w:color="auto" w:fill="FFFFFF"/>
        <w:spacing w:line="285" w:lineRule="atLeast"/>
        <w:ind w:leftChars="200" w:left="420"/>
        <w:jc w:val="left"/>
        <w:rPr>
          <w:ins w:id="779" w:author="赵 子龙" w:date="2020-04-15T09:37:00Z"/>
          <w:rFonts w:ascii="Fira Code" w:eastAsia="宋体" w:hAnsi="Fira Code" w:cs="宋体"/>
          <w:color w:val="000000"/>
          <w:kern w:val="0"/>
          <w:sz w:val="23"/>
          <w:szCs w:val="23"/>
          <w:rPrChange w:id="780" w:author="赵 子龙" w:date="2020-04-15T09:50:00Z">
            <w:rPr>
              <w:ins w:id="781" w:author="赵 子龙" w:date="2020-04-15T09:37:00Z"/>
              <w:rFonts w:ascii="Fira Code" w:eastAsia="宋体" w:hAnsi="Fira Code" w:cs="宋体"/>
              <w:color w:val="000000"/>
              <w:kern w:val="0"/>
              <w:szCs w:val="21"/>
            </w:rPr>
          </w:rPrChange>
        </w:rPr>
        <w:pPrChange w:id="782" w:author="赵 子龙" w:date="2020-04-15T09:50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783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84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   </w:t>
        </w:r>
        <w:r w:rsidRPr="002B1EAD">
          <w:rPr>
            <w:rFonts w:ascii="Fira Code" w:eastAsia="宋体" w:hAnsi="Fira Code" w:cs="宋体"/>
            <w:color w:val="AF00DB"/>
            <w:kern w:val="0"/>
            <w:sz w:val="23"/>
            <w:szCs w:val="23"/>
            <w:rPrChange w:id="785" w:author="赵 子龙" w:date="2020-04-15T09:50:00Z">
              <w:rPr>
                <w:rFonts w:ascii="Fira Code" w:eastAsia="宋体" w:hAnsi="Fira Code" w:cs="宋体"/>
                <w:color w:val="AF00DB"/>
                <w:kern w:val="0"/>
                <w:szCs w:val="21"/>
              </w:rPr>
            </w:rPrChange>
          </w:rPr>
          <w:t>return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86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 </w:t>
        </w:r>
        <w:r w:rsidRPr="002B1EAD">
          <w:rPr>
            <w:rFonts w:ascii="Fira Code" w:eastAsia="宋体" w:hAnsi="Fira Code" w:cs="宋体"/>
            <w:color w:val="098658"/>
            <w:kern w:val="0"/>
            <w:sz w:val="23"/>
            <w:szCs w:val="23"/>
            <w:rPrChange w:id="787" w:author="赵 子龙" w:date="2020-04-15T09:50:00Z">
              <w:rPr>
                <w:rFonts w:ascii="Fira Code" w:eastAsia="宋体" w:hAnsi="Fira Code" w:cs="宋体"/>
                <w:color w:val="098658"/>
                <w:kern w:val="0"/>
                <w:szCs w:val="21"/>
              </w:rPr>
            </w:rPrChange>
          </w:rPr>
          <w:t>0</w:t>
        </w:r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88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;</w:t>
        </w:r>
      </w:ins>
    </w:p>
    <w:p w:rsidR="00245AE2" w:rsidRPr="00552F8A" w:rsidDel="00CC5E77" w:rsidRDefault="008A2DDF" w:rsidP="00CC5E77">
      <w:pPr>
        <w:widowControl/>
        <w:shd w:val="clear" w:color="auto" w:fill="FFFFFF"/>
        <w:spacing w:line="285" w:lineRule="atLeast"/>
        <w:ind w:leftChars="200" w:left="420"/>
        <w:jc w:val="left"/>
        <w:rPr>
          <w:del w:id="789" w:author="赵 子龙" w:date="2020-04-15T09:51:00Z"/>
          <w:b/>
          <w:sz w:val="24"/>
          <w:szCs w:val="28"/>
        </w:rPr>
        <w:pPrChange w:id="790" w:author="赵 子龙" w:date="2020-04-15T09:51:00Z">
          <w:pPr>
            <w:spacing w:line="360" w:lineRule="auto"/>
          </w:pPr>
        </w:pPrChange>
      </w:pPr>
      <w:ins w:id="791" w:author="赵 子龙" w:date="2020-04-15T09:37:00Z">
        <w:r w:rsidRPr="002B1EAD">
          <w:rPr>
            <w:rFonts w:ascii="Fira Code" w:eastAsia="宋体" w:hAnsi="Fira Code" w:cs="宋体"/>
            <w:color w:val="000000"/>
            <w:kern w:val="0"/>
            <w:sz w:val="23"/>
            <w:szCs w:val="23"/>
            <w:rPrChange w:id="792" w:author="赵 子龙" w:date="2020-04-15T09:50:00Z"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6A61E8" w:rsidDel="007B02C3" w:rsidRDefault="006A61E8" w:rsidP="00CC5E77">
      <w:pPr>
        <w:widowControl/>
        <w:shd w:val="clear" w:color="auto" w:fill="FFFFFF"/>
        <w:spacing w:line="285" w:lineRule="atLeast"/>
        <w:ind w:leftChars="200" w:left="420"/>
        <w:jc w:val="left"/>
        <w:rPr>
          <w:del w:id="793" w:author="赵 子龙" w:date="2020-04-15T09:24:00Z"/>
          <w:sz w:val="24"/>
          <w:szCs w:val="28"/>
        </w:rPr>
        <w:pPrChange w:id="794" w:author="赵 子龙" w:date="2020-04-15T09:51:00Z">
          <w:pPr>
            <w:ind w:firstLine="420"/>
          </w:pPr>
        </w:pPrChange>
      </w:pPr>
    </w:p>
    <w:p w:rsidR="006A61E8" w:rsidDel="009B12A7" w:rsidRDefault="00FA460D" w:rsidP="00CC5E77">
      <w:pPr>
        <w:widowControl/>
        <w:shd w:val="clear" w:color="auto" w:fill="FFFFFF"/>
        <w:spacing w:line="285" w:lineRule="atLeast"/>
        <w:ind w:leftChars="200" w:left="420"/>
        <w:jc w:val="left"/>
        <w:rPr>
          <w:del w:id="795" w:author="赵 子龙" w:date="2020-04-15T09:24:00Z"/>
          <w:sz w:val="24"/>
          <w:szCs w:val="28"/>
        </w:rPr>
        <w:pPrChange w:id="796" w:author="赵 子龙" w:date="2020-04-15T09:51:00Z">
          <w:pPr/>
        </w:pPrChange>
      </w:pPr>
      <w:del w:id="797" w:author="赵 子龙" w:date="2020-04-15T09:24:00Z">
        <w:r w:rsidDel="00D34867">
          <w:rPr>
            <w:rFonts w:hint="eastAsia"/>
            <w:b/>
            <w:sz w:val="24"/>
            <w:szCs w:val="28"/>
          </w:rPr>
          <w:delText>实验数据</w:delText>
        </w:r>
        <w:r w:rsidR="006A61E8" w:rsidRPr="006E5526" w:rsidDel="00D34867">
          <w:rPr>
            <w:rFonts w:hint="eastAsia"/>
            <w:b/>
            <w:sz w:val="24"/>
            <w:szCs w:val="28"/>
          </w:rPr>
          <w:delText>：</w:delText>
        </w:r>
      </w:del>
    </w:p>
    <w:p w:rsidR="009B12A7" w:rsidRPr="0063407B" w:rsidRDefault="009B12A7" w:rsidP="00CC5E77">
      <w:pPr>
        <w:widowControl/>
        <w:shd w:val="clear" w:color="auto" w:fill="FFFFFF"/>
        <w:spacing w:line="285" w:lineRule="atLeast"/>
        <w:ind w:leftChars="200" w:left="420"/>
        <w:jc w:val="left"/>
        <w:rPr>
          <w:ins w:id="798" w:author="赵 子龙" w:date="2020-04-15T09:28:00Z"/>
          <w:rPrChange w:id="799" w:author="赵 子龙" w:date="2020-04-15T09:28:00Z">
            <w:rPr>
              <w:ins w:id="800" w:author="赵 子龙" w:date="2020-04-15T09:28:00Z"/>
              <w:b/>
              <w:sz w:val="24"/>
              <w:szCs w:val="28"/>
            </w:rPr>
          </w:rPrChange>
        </w:rPr>
        <w:pPrChange w:id="801" w:author="赵 子龙" w:date="2020-04-15T09:51:00Z">
          <w:pPr>
            <w:pStyle w:val="aa"/>
            <w:ind w:firstLine="482"/>
          </w:pPr>
        </w:pPrChange>
      </w:pPr>
    </w:p>
    <w:p w:rsidR="00D905AD" w:rsidRDefault="00D905AD">
      <w:pPr>
        <w:pStyle w:val="aa"/>
        <w:ind w:left="840" w:firstLineChars="0" w:firstLine="0"/>
        <w:rPr>
          <w:ins w:id="802" w:author="赵 子龙" w:date="2020-04-15T09:31:00Z"/>
          <w:b/>
          <w:bCs/>
          <w:sz w:val="24"/>
          <w:szCs w:val="28"/>
        </w:rPr>
        <w:pPrChange w:id="803" w:author="赵 子龙" w:date="2020-04-15T09:47:00Z">
          <w:pPr>
            <w:pStyle w:val="aa"/>
            <w:numPr>
              <w:ilvl w:val="1"/>
              <w:numId w:val="4"/>
            </w:numPr>
            <w:ind w:left="840" w:firstLineChars="0" w:hanging="420"/>
          </w:pPr>
        </w:pPrChange>
      </w:pPr>
    </w:p>
    <w:p w:rsidR="0044489D" w:rsidDel="00A25047" w:rsidRDefault="0044489D" w:rsidP="00A25047">
      <w:pPr>
        <w:pStyle w:val="aa"/>
        <w:numPr>
          <w:ilvl w:val="2"/>
          <w:numId w:val="4"/>
        </w:numPr>
        <w:ind w:firstLineChars="0"/>
        <w:rPr>
          <w:del w:id="804" w:author="赵 子龙" w:date="2020-04-15T09:46:00Z"/>
          <w:b/>
          <w:bCs/>
          <w:sz w:val="24"/>
          <w:szCs w:val="28"/>
        </w:rPr>
      </w:pPr>
    </w:p>
    <w:p w:rsidR="006A61E8" w:rsidRPr="009E3CFE" w:rsidDel="00CE74CB" w:rsidRDefault="006A61E8">
      <w:pPr>
        <w:pStyle w:val="aa"/>
        <w:numPr>
          <w:ilvl w:val="2"/>
          <w:numId w:val="4"/>
        </w:numPr>
        <w:ind w:left="0" w:firstLineChars="0" w:firstLine="0"/>
        <w:rPr>
          <w:del w:id="805" w:author="赵 子龙" w:date="2020-04-15T09:24:00Z"/>
          <w:b/>
          <w:bCs/>
          <w:sz w:val="24"/>
          <w:szCs w:val="28"/>
          <w:rPrChange w:id="806" w:author="赵 子龙" w:date="2020-04-15T09:46:00Z">
            <w:rPr>
              <w:del w:id="807" w:author="赵 子龙" w:date="2020-04-15T09:24:00Z"/>
            </w:rPr>
          </w:rPrChange>
        </w:rPr>
        <w:pPrChange w:id="808" w:author="赵 子龙" w:date="2020-04-15T09:46:00Z">
          <w:pPr>
            <w:spacing w:line="360" w:lineRule="auto"/>
          </w:pPr>
        </w:pPrChange>
      </w:pPr>
      <w:del w:id="809" w:author="赵 子龙" w:date="2020-04-15T09:24:00Z">
        <w:r w:rsidRPr="009E3CFE" w:rsidDel="00CE74CB">
          <w:rPr>
            <w:rFonts w:hint="eastAsia"/>
            <w:b/>
            <w:sz w:val="24"/>
            <w:szCs w:val="28"/>
            <w:rPrChange w:id="810" w:author="赵 子龙" w:date="2020-04-15T09:46:00Z">
              <w:rPr>
                <w:rFonts w:hint="eastAsia"/>
              </w:rPr>
            </w:rPrChange>
          </w:rPr>
          <w:delText>实验数据处理：</w:delText>
        </w:r>
      </w:del>
    </w:p>
    <w:p w:rsidR="006A61E8" w:rsidRPr="006A61E8" w:rsidRDefault="006A61E8">
      <w:pPr>
        <w:pStyle w:val="aa"/>
        <w:ind w:firstLineChars="0" w:firstLine="0"/>
        <w:pPrChange w:id="811" w:author="赵 子龙" w:date="2020-04-15T09:46:00Z">
          <w:pPr>
            <w:spacing w:line="360" w:lineRule="auto"/>
          </w:pPr>
        </w:pPrChange>
      </w:pPr>
    </w:p>
    <w:p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:rsidR="008772E4" w:rsidRDefault="008772E4" w:rsidP="006A61E8">
      <w:pPr>
        <w:spacing w:line="360" w:lineRule="auto"/>
        <w:rPr>
          <w:ins w:id="812" w:author="赵 子龙" w:date="2020-04-15T09:51:00Z"/>
          <w:b/>
          <w:sz w:val="24"/>
          <w:szCs w:val="28"/>
        </w:rPr>
      </w:pPr>
    </w:p>
    <w:p w:rsidR="00CC408A" w:rsidRDefault="00A01444" w:rsidP="006A61E8">
      <w:pPr>
        <w:spacing w:line="360" w:lineRule="auto"/>
        <w:rPr>
          <w:ins w:id="813" w:author="赵 子龙" w:date="2020-04-15T09:53:00Z"/>
          <w:b/>
          <w:sz w:val="24"/>
          <w:szCs w:val="28"/>
        </w:rPr>
      </w:pPr>
      <w:ins w:id="814" w:author="赵 子龙" w:date="2020-04-15T09:53:00Z">
        <w:r w:rsidRPr="00A01444">
          <w:rPr>
            <w:b/>
            <w:sz w:val="24"/>
            <w:szCs w:val="28"/>
          </w:rPr>
          <w:lastRenderedPageBreak/>
          <w:drawing>
            <wp:inline distT="0" distB="0" distL="0" distR="0" wp14:anchorId="2062DD21" wp14:editId="6ADC5B21">
              <wp:extent cx="5274310" cy="2531745"/>
              <wp:effectExtent l="0" t="0" r="2540" b="190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5317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C7B51" w:rsidRDefault="006C7B51" w:rsidP="006A61E8">
      <w:pPr>
        <w:spacing w:line="360" w:lineRule="auto"/>
        <w:rPr>
          <w:ins w:id="815" w:author="赵 子龙" w:date="2020-04-15T09:53:00Z"/>
          <w:b/>
          <w:sz w:val="24"/>
          <w:szCs w:val="28"/>
        </w:rPr>
      </w:pPr>
    </w:p>
    <w:p w:rsidR="00AB05D0" w:rsidRPr="002E230F" w:rsidRDefault="00824518" w:rsidP="006A61E8">
      <w:pPr>
        <w:spacing w:line="360" w:lineRule="auto"/>
        <w:rPr>
          <w:rFonts w:hint="eastAsia"/>
          <w:bCs/>
          <w:sz w:val="24"/>
          <w:szCs w:val="28"/>
          <w:rPrChange w:id="816" w:author="赵 子龙" w:date="2020-04-15T09:53:00Z">
            <w:rPr>
              <w:rFonts w:hint="eastAsia"/>
              <w:b/>
              <w:sz w:val="24"/>
              <w:szCs w:val="28"/>
            </w:rPr>
          </w:rPrChange>
        </w:rPr>
      </w:pPr>
      <w:ins w:id="817" w:author="赵 子龙" w:date="2020-04-15T09:53:00Z">
        <w:r w:rsidRPr="002E230F">
          <w:rPr>
            <w:rFonts w:hint="eastAsia"/>
            <w:bCs/>
            <w:sz w:val="24"/>
            <w:szCs w:val="28"/>
            <w:rPrChange w:id="818" w:author="赵 子龙" w:date="2020-04-15T09:53:00Z">
              <w:rPr>
                <w:rFonts w:hint="eastAsia"/>
                <w:b/>
                <w:sz w:val="24"/>
                <w:szCs w:val="28"/>
              </w:rPr>
            </w:rPrChange>
          </w:rPr>
          <w:t>分析：</w:t>
        </w:r>
      </w:ins>
    </w:p>
    <w:p w:rsidR="002E230F" w:rsidRPr="00EB261E" w:rsidRDefault="002E230F" w:rsidP="006A61E8">
      <w:pPr>
        <w:spacing w:line="360" w:lineRule="auto"/>
        <w:rPr>
          <w:rFonts w:hint="eastAsia"/>
          <w:bCs/>
          <w:sz w:val="24"/>
          <w:szCs w:val="28"/>
          <w:rPrChange w:id="819" w:author="赵 子龙" w:date="2020-04-15T09:53:00Z">
            <w:rPr>
              <w:rFonts w:hint="eastAsia"/>
              <w:b/>
              <w:sz w:val="24"/>
              <w:szCs w:val="28"/>
            </w:rPr>
          </w:rPrChange>
        </w:rPr>
      </w:pPr>
    </w:p>
    <w:p w:rsidR="006A61E8" w:rsidRDefault="00EB261E" w:rsidP="006A61E8">
      <w:pPr>
        <w:spacing w:line="360" w:lineRule="auto"/>
        <w:rPr>
          <w:ins w:id="820" w:author="赵 子龙" w:date="2020-04-15T09:58:00Z"/>
          <w:sz w:val="24"/>
          <w:szCs w:val="28"/>
        </w:rPr>
      </w:pPr>
      <w:ins w:id="821" w:author="赵 子龙" w:date="2020-04-15T09:57:00Z">
        <w:r>
          <w:rPr>
            <w:rFonts w:hint="eastAsia"/>
            <w:sz w:val="24"/>
            <w:szCs w:val="28"/>
          </w:rPr>
          <w:t>可以证明</w:t>
        </w:r>
        <w:r w:rsidR="001A1ED8">
          <w:rPr>
            <w:rFonts w:hint="eastAsia"/>
            <w:sz w:val="24"/>
            <w:szCs w:val="28"/>
          </w:rPr>
          <w:t>牛顿</w:t>
        </w:r>
      </w:ins>
      <w:ins w:id="822" w:author="赵 子龙" w:date="2020-04-15T09:58:00Z">
        <w:r w:rsidR="00207AEA">
          <w:rPr>
            <w:rFonts w:hint="eastAsia"/>
            <w:sz w:val="24"/>
            <w:szCs w:val="28"/>
          </w:rPr>
          <w:t>迭代法的收敛速度和弦割法差不多</w:t>
        </w:r>
      </w:ins>
    </w:p>
    <w:p w:rsidR="00AD7CD7" w:rsidRDefault="00AD7CD7" w:rsidP="006A61E8">
      <w:pPr>
        <w:spacing w:line="360" w:lineRule="auto"/>
        <w:rPr>
          <w:ins w:id="823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24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25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26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27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28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29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0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1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2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3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4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5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6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7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8" w:author="赵 子龙" w:date="2020-04-15T09:59:00Z"/>
          <w:sz w:val="24"/>
          <w:szCs w:val="28"/>
        </w:rPr>
      </w:pPr>
    </w:p>
    <w:p w:rsidR="001D340B" w:rsidRDefault="001D340B" w:rsidP="006A61E8">
      <w:pPr>
        <w:spacing w:line="360" w:lineRule="auto"/>
        <w:rPr>
          <w:ins w:id="839" w:author="赵 子龙" w:date="2020-04-15T09:59:00Z"/>
          <w:sz w:val="24"/>
          <w:szCs w:val="28"/>
        </w:rPr>
      </w:pPr>
    </w:p>
    <w:p w:rsidR="00974001" w:rsidRPr="00CA1A38" w:rsidRDefault="00974001" w:rsidP="00974001">
      <w:pPr>
        <w:pBdr>
          <w:bottom w:val="single" w:sz="6" w:space="1" w:color="auto"/>
        </w:pBdr>
        <w:spacing w:afterLines="100" w:after="312" w:line="360" w:lineRule="auto"/>
        <w:jc w:val="center"/>
        <w:rPr>
          <w:ins w:id="840" w:author="赵 子龙" w:date="2020-04-15T10:10:00Z"/>
          <w:b/>
          <w:sz w:val="36"/>
          <w:szCs w:val="36"/>
        </w:rPr>
      </w:pPr>
      <w:ins w:id="841" w:author="赵 子龙" w:date="2020-04-15T10:10:00Z">
        <w:r w:rsidRPr="00CA1A38">
          <w:rPr>
            <w:rFonts w:hint="eastAsia"/>
            <w:b/>
            <w:sz w:val="36"/>
            <w:szCs w:val="36"/>
          </w:rPr>
          <w:lastRenderedPageBreak/>
          <w:t>北京</w:t>
        </w:r>
        <w:r w:rsidRPr="00CA1A38">
          <w:rPr>
            <w:b/>
            <w:sz w:val="36"/>
            <w:szCs w:val="36"/>
          </w:rPr>
          <w:t>科技大学实验报告</w:t>
        </w:r>
      </w:ins>
    </w:p>
    <w:p w:rsidR="00974001" w:rsidRDefault="00974001" w:rsidP="00974001">
      <w:pPr>
        <w:pBdr>
          <w:bottom w:val="single" w:sz="6" w:space="1" w:color="auto"/>
        </w:pBdr>
        <w:spacing w:line="360" w:lineRule="auto"/>
        <w:rPr>
          <w:ins w:id="842" w:author="赵 子龙" w:date="2020-04-15T10:10:00Z"/>
          <w:szCs w:val="28"/>
        </w:rPr>
      </w:pPr>
      <w:ins w:id="843" w:author="赵 子龙" w:date="2020-04-15T10:10:00Z">
        <w:r w:rsidRPr="00302014">
          <w:rPr>
            <w:rFonts w:hint="eastAsia"/>
            <w:szCs w:val="28"/>
          </w:rPr>
          <w:t>学院：</w:t>
        </w:r>
        <w:r>
          <w:rPr>
            <w:rFonts w:hint="eastAsia"/>
            <w:szCs w:val="28"/>
          </w:rPr>
          <w:t xml:space="preserve"> </w:t>
        </w:r>
        <w:r>
          <w:rPr>
            <w:rFonts w:hint="eastAsia"/>
            <w:szCs w:val="28"/>
          </w:rPr>
          <w:t>计算机与通信工程</w:t>
        </w:r>
        <w:r>
          <w:rPr>
            <w:szCs w:val="28"/>
          </w:rPr>
          <w:t xml:space="preserve">  </w:t>
        </w:r>
        <w:r>
          <w:rPr>
            <w:rFonts w:hint="eastAsia"/>
            <w:szCs w:val="28"/>
          </w:rPr>
          <w:t>专业：</w:t>
        </w:r>
        <w:r>
          <w:rPr>
            <w:rFonts w:hint="eastAsia"/>
            <w:szCs w:val="28"/>
          </w:rPr>
          <w:t xml:space="preserve"> </w:t>
        </w:r>
        <w:r>
          <w:rPr>
            <w:rFonts w:hint="eastAsia"/>
            <w:szCs w:val="28"/>
          </w:rPr>
          <w:t>计算机科学与技术</w:t>
        </w:r>
        <w:r>
          <w:rPr>
            <w:szCs w:val="28"/>
          </w:rPr>
          <w:t xml:space="preserve">     </w:t>
        </w:r>
        <w:r w:rsidRPr="00302014">
          <w:rPr>
            <w:rFonts w:hint="eastAsia"/>
            <w:szCs w:val="28"/>
          </w:rPr>
          <w:t>班级：</w:t>
        </w:r>
        <w:r w:rsidRPr="00302014">
          <w:rPr>
            <w:rFonts w:hint="eastAsia"/>
            <w:szCs w:val="28"/>
          </w:rPr>
          <w:t xml:space="preserve"> </w:t>
        </w:r>
        <w:r>
          <w:rPr>
            <w:rFonts w:hint="eastAsia"/>
            <w:szCs w:val="28"/>
          </w:rPr>
          <w:t>计科</w:t>
        </w:r>
        <w:r>
          <w:rPr>
            <w:rFonts w:hint="eastAsia"/>
            <w:szCs w:val="28"/>
          </w:rPr>
          <w:t>1</w:t>
        </w:r>
        <w:r>
          <w:rPr>
            <w:szCs w:val="28"/>
          </w:rPr>
          <w:t>84</w:t>
        </w:r>
        <w:r w:rsidRPr="00302014">
          <w:rPr>
            <w:rFonts w:hint="eastAsia"/>
            <w:szCs w:val="28"/>
          </w:rPr>
          <w:t xml:space="preserve">        </w:t>
        </w:r>
      </w:ins>
    </w:p>
    <w:p w:rsidR="00974001" w:rsidRDefault="00974001" w:rsidP="00974001">
      <w:pPr>
        <w:pBdr>
          <w:bottom w:val="single" w:sz="4" w:space="1" w:color="auto"/>
        </w:pBdr>
        <w:spacing w:beforeLines="100" w:before="312" w:afterLines="100" w:after="312" w:line="360" w:lineRule="auto"/>
        <w:rPr>
          <w:ins w:id="844" w:author="赵 子龙" w:date="2020-04-15T10:10:00Z"/>
          <w:b/>
          <w:sz w:val="24"/>
          <w:szCs w:val="28"/>
        </w:rPr>
      </w:pPr>
      <w:ins w:id="845" w:author="赵 子龙" w:date="2020-04-15T10:10:00Z">
        <w:r w:rsidRPr="00302014">
          <w:rPr>
            <w:rFonts w:hint="eastAsia"/>
            <w:szCs w:val="28"/>
          </w:rPr>
          <w:t>姓名：</w:t>
        </w:r>
        <w:r w:rsidRPr="00302014">
          <w:rPr>
            <w:rFonts w:hint="eastAsia"/>
            <w:szCs w:val="28"/>
          </w:rPr>
          <w:t xml:space="preserve">       </w:t>
        </w:r>
        <w:r>
          <w:rPr>
            <w:rFonts w:hint="eastAsia"/>
            <w:szCs w:val="28"/>
          </w:rPr>
          <w:t>马亮</w:t>
        </w:r>
        <w:r>
          <w:rPr>
            <w:szCs w:val="28"/>
          </w:rPr>
          <w:t xml:space="preserve">        </w:t>
        </w:r>
        <w:r w:rsidRPr="00302014">
          <w:rPr>
            <w:rFonts w:hint="eastAsia"/>
            <w:szCs w:val="28"/>
          </w:rPr>
          <w:t>学号：</w:t>
        </w:r>
        <w:r w:rsidRPr="00302014">
          <w:rPr>
            <w:rFonts w:hint="eastAsia"/>
            <w:szCs w:val="28"/>
          </w:rPr>
          <w:t xml:space="preserve">  </w:t>
        </w:r>
        <w:r>
          <w:rPr>
            <w:szCs w:val="28"/>
          </w:rPr>
          <w:t>418242</w:t>
        </w:r>
        <w:r>
          <w:rPr>
            <w:rFonts w:hint="eastAsia"/>
            <w:szCs w:val="28"/>
          </w:rPr>
          <w:t>08</w:t>
        </w:r>
        <w:r>
          <w:rPr>
            <w:szCs w:val="28"/>
          </w:rPr>
          <w:t xml:space="preserve"> </w:t>
        </w:r>
        <w:r>
          <w:rPr>
            <w:rFonts w:hint="eastAsia"/>
            <w:szCs w:val="28"/>
          </w:rPr>
          <w:t>实验日期：</w:t>
        </w:r>
        <w:r>
          <w:rPr>
            <w:rFonts w:hint="eastAsia"/>
            <w:szCs w:val="28"/>
          </w:rPr>
          <w:t xml:space="preserve">2020 </w:t>
        </w:r>
        <w:r>
          <w:rPr>
            <w:szCs w:val="28"/>
          </w:rPr>
          <w:t>年</w:t>
        </w:r>
        <w:r w:rsidRPr="00302014">
          <w:rPr>
            <w:rFonts w:hint="eastAsia"/>
            <w:szCs w:val="28"/>
          </w:rPr>
          <w:t xml:space="preserve"> </w:t>
        </w:r>
        <w:r>
          <w:rPr>
            <w:szCs w:val="28"/>
          </w:rPr>
          <w:t xml:space="preserve"> </w:t>
        </w:r>
        <w:r>
          <w:rPr>
            <w:rFonts w:hint="eastAsia"/>
            <w:szCs w:val="28"/>
          </w:rPr>
          <w:t>4</w:t>
        </w:r>
        <w:r>
          <w:rPr>
            <w:rFonts w:hint="eastAsia"/>
            <w:szCs w:val="28"/>
          </w:rPr>
          <w:t>月</w:t>
        </w:r>
        <w:r>
          <w:rPr>
            <w:rFonts w:hint="eastAsia"/>
            <w:szCs w:val="28"/>
          </w:rPr>
          <w:t xml:space="preserve"> 1</w:t>
        </w:r>
        <w:r>
          <w:rPr>
            <w:rFonts w:hint="eastAsia"/>
            <w:szCs w:val="28"/>
          </w:rPr>
          <w:t>日</w:t>
        </w:r>
        <w:r w:rsidRPr="00302014">
          <w:rPr>
            <w:rFonts w:hint="eastAsia"/>
            <w:szCs w:val="28"/>
          </w:rPr>
          <w:t xml:space="preserve">  </w:t>
        </w:r>
      </w:ins>
    </w:p>
    <w:p w:rsidR="001D340B" w:rsidRPr="00974001" w:rsidRDefault="001D340B" w:rsidP="006A61E8">
      <w:pPr>
        <w:spacing w:line="360" w:lineRule="auto"/>
        <w:rPr>
          <w:ins w:id="846" w:author="赵 子龙" w:date="2020-04-15T09:59:00Z"/>
          <w:sz w:val="24"/>
          <w:szCs w:val="28"/>
          <w:rPrChange w:id="847" w:author="赵 子龙" w:date="2020-04-15T10:10:00Z">
            <w:rPr>
              <w:ins w:id="848" w:author="赵 子龙" w:date="2020-04-15T09:59:00Z"/>
              <w:sz w:val="24"/>
              <w:szCs w:val="28"/>
            </w:rPr>
          </w:rPrChange>
        </w:rPr>
      </w:pPr>
    </w:p>
    <w:p w:rsidR="00303EEF" w:rsidRPr="00E153F2" w:rsidRDefault="00303EEF" w:rsidP="00303EEF">
      <w:pPr>
        <w:spacing w:line="360" w:lineRule="auto"/>
        <w:rPr>
          <w:ins w:id="849" w:author="赵 子龙" w:date="2020-04-15T10:00:00Z"/>
          <w:rFonts w:hint="eastAsia"/>
          <w:sz w:val="24"/>
          <w:szCs w:val="28"/>
          <w:rPrChange w:id="850" w:author="赵 子龙" w:date="2020-04-15T10:02:00Z">
            <w:rPr>
              <w:ins w:id="851" w:author="赵 子龙" w:date="2020-04-15T10:00:00Z"/>
              <w:rFonts w:hint="eastAsia"/>
              <w:sz w:val="24"/>
              <w:szCs w:val="28"/>
            </w:rPr>
          </w:rPrChange>
        </w:rPr>
      </w:pPr>
      <w:ins w:id="852" w:author="赵 子龙" w:date="2020-04-15T10:00:00Z">
        <w:r w:rsidRPr="0030599F">
          <w:rPr>
            <w:rFonts w:hint="eastAsia"/>
            <w:b/>
            <w:bCs/>
            <w:sz w:val="24"/>
            <w:szCs w:val="28"/>
            <w:rPrChange w:id="853" w:author="赵 子龙" w:date="2020-04-15T10:00:00Z">
              <w:rPr>
                <w:rFonts w:hint="eastAsia"/>
                <w:sz w:val="24"/>
                <w:szCs w:val="28"/>
              </w:rPr>
            </w:rPrChange>
          </w:rPr>
          <w:t>实验名称：</w:t>
        </w:r>
      </w:ins>
      <w:ins w:id="854" w:author="赵 子龙" w:date="2020-04-15T10:02:00Z">
        <w:r w:rsidR="00E153F2">
          <w:rPr>
            <w:rFonts w:hint="eastAsia"/>
            <w:sz w:val="24"/>
            <w:szCs w:val="28"/>
          </w:rPr>
          <w:t>用最小二乘法求拟合函数</w:t>
        </w:r>
      </w:ins>
    </w:p>
    <w:p w:rsidR="00303EEF" w:rsidRPr="0030599F" w:rsidRDefault="00303EEF" w:rsidP="00303EEF">
      <w:pPr>
        <w:spacing w:line="360" w:lineRule="auto"/>
        <w:rPr>
          <w:ins w:id="855" w:author="赵 子龙" w:date="2020-04-15T10:00:00Z"/>
          <w:b/>
          <w:bCs/>
          <w:sz w:val="24"/>
          <w:szCs w:val="28"/>
          <w:rPrChange w:id="856" w:author="赵 子龙" w:date="2020-04-15T10:00:00Z">
            <w:rPr>
              <w:ins w:id="857" w:author="赵 子龙" w:date="2020-04-15T10:00:00Z"/>
              <w:sz w:val="24"/>
              <w:szCs w:val="28"/>
            </w:rPr>
          </w:rPrChange>
        </w:rPr>
      </w:pPr>
    </w:p>
    <w:p w:rsidR="00303EEF" w:rsidRPr="006A7E0C" w:rsidRDefault="00303EEF" w:rsidP="00303EEF">
      <w:pPr>
        <w:spacing w:line="360" w:lineRule="auto"/>
        <w:rPr>
          <w:ins w:id="858" w:author="赵 子龙" w:date="2020-04-15T10:00:00Z"/>
          <w:rFonts w:hint="eastAsia"/>
          <w:sz w:val="24"/>
          <w:szCs w:val="28"/>
          <w:rPrChange w:id="859" w:author="赵 子龙" w:date="2020-04-15T10:02:00Z">
            <w:rPr>
              <w:ins w:id="860" w:author="赵 子龙" w:date="2020-04-15T10:00:00Z"/>
              <w:rFonts w:hint="eastAsia"/>
              <w:sz w:val="24"/>
              <w:szCs w:val="28"/>
            </w:rPr>
          </w:rPrChange>
        </w:rPr>
      </w:pPr>
      <w:ins w:id="861" w:author="赵 子龙" w:date="2020-04-15T10:00:00Z">
        <w:r w:rsidRPr="0030599F">
          <w:rPr>
            <w:rFonts w:hint="eastAsia"/>
            <w:b/>
            <w:bCs/>
            <w:sz w:val="24"/>
            <w:szCs w:val="28"/>
            <w:rPrChange w:id="862" w:author="赵 子龙" w:date="2020-04-15T10:00:00Z">
              <w:rPr>
                <w:rFonts w:hint="eastAsia"/>
                <w:sz w:val="24"/>
                <w:szCs w:val="28"/>
              </w:rPr>
            </w:rPrChange>
          </w:rPr>
          <w:t>实验目的</w:t>
        </w:r>
      </w:ins>
      <w:ins w:id="863" w:author="赵 子龙" w:date="2020-04-15T10:02:00Z">
        <w:r w:rsidR="006A7E0C">
          <w:rPr>
            <w:rFonts w:hint="eastAsia"/>
            <w:sz w:val="24"/>
            <w:szCs w:val="28"/>
          </w:rPr>
          <w:t>：编程实现</w:t>
        </w:r>
      </w:ins>
      <w:ins w:id="864" w:author="赵 子龙" w:date="2020-04-15T10:03:00Z">
        <w:r w:rsidR="006A7E0C">
          <w:rPr>
            <w:rFonts w:hint="eastAsia"/>
            <w:sz w:val="24"/>
            <w:szCs w:val="28"/>
          </w:rPr>
          <w:t>最小二乘算法</w:t>
        </w:r>
        <w:r w:rsidR="00B56AEF">
          <w:rPr>
            <w:rFonts w:hint="eastAsia"/>
            <w:sz w:val="24"/>
            <w:szCs w:val="28"/>
          </w:rPr>
          <w:t>，</w:t>
        </w:r>
        <w:r w:rsidR="00EA7E20">
          <w:rPr>
            <w:rFonts w:hint="eastAsia"/>
            <w:sz w:val="24"/>
            <w:szCs w:val="28"/>
          </w:rPr>
          <w:t>以更好地掌握相关知识</w:t>
        </w:r>
      </w:ins>
    </w:p>
    <w:p w:rsidR="00303EEF" w:rsidRPr="0030599F" w:rsidRDefault="00303EEF" w:rsidP="00303EEF">
      <w:pPr>
        <w:spacing w:line="360" w:lineRule="auto"/>
        <w:rPr>
          <w:ins w:id="865" w:author="赵 子龙" w:date="2020-04-15T10:00:00Z"/>
          <w:b/>
          <w:bCs/>
          <w:sz w:val="24"/>
          <w:szCs w:val="28"/>
          <w:rPrChange w:id="866" w:author="赵 子龙" w:date="2020-04-15T10:00:00Z">
            <w:rPr>
              <w:ins w:id="867" w:author="赵 子龙" w:date="2020-04-15T10:00:00Z"/>
              <w:sz w:val="24"/>
              <w:szCs w:val="28"/>
            </w:rPr>
          </w:rPrChange>
        </w:rPr>
      </w:pPr>
    </w:p>
    <w:p w:rsidR="00303EEF" w:rsidRPr="0030599F" w:rsidRDefault="00303EEF" w:rsidP="00303EEF">
      <w:pPr>
        <w:spacing w:line="360" w:lineRule="auto"/>
        <w:rPr>
          <w:ins w:id="868" w:author="赵 子龙" w:date="2020-04-15T10:00:00Z"/>
          <w:rFonts w:hint="eastAsia"/>
          <w:b/>
          <w:bCs/>
          <w:sz w:val="24"/>
          <w:szCs w:val="28"/>
          <w:rPrChange w:id="869" w:author="赵 子龙" w:date="2020-04-15T10:00:00Z">
            <w:rPr>
              <w:ins w:id="870" w:author="赵 子龙" w:date="2020-04-15T10:00:00Z"/>
              <w:rFonts w:hint="eastAsia"/>
              <w:sz w:val="24"/>
              <w:szCs w:val="28"/>
            </w:rPr>
          </w:rPrChange>
        </w:rPr>
      </w:pPr>
      <w:ins w:id="871" w:author="赵 子龙" w:date="2020-04-15T10:00:00Z">
        <w:r w:rsidRPr="0030599F">
          <w:rPr>
            <w:rFonts w:hint="eastAsia"/>
            <w:b/>
            <w:bCs/>
            <w:sz w:val="24"/>
            <w:szCs w:val="28"/>
            <w:rPrChange w:id="872" w:author="赵 子龙" w:date="2020-04-15T10:00:00Z">
              <w:rPr>
                <w:rFonts w:hint="eastAsia"/>
                <w:sz w:val="24"/>
                <w:szCs w:val="28"/>
              </w:rPr>
            </w:rPrChange>
          </w:rPr>
          <w:t>实验仪器：</w:t>
        </w:r>
      </w:ins>
    </w:p>
    <w:p w:rsidR="00A63333" w:rsidRPr="003E1C5C" w:rsidRDefault="00A63333" w:rsidP="00A63333">
      <w:pPr>
        <w:spacing w:line="360" w:lineRule="auto"/>
        <w:rPr>
          <w:ins w:id="873" w:author="赵 子龙" w:date="2020-04-15T10:03:00Z"/>
          <w:rFonts w:hint="eastAsia"/>
          <w:sz w:val="24"/>
          <w:szCs w:val="28"/>
          <w:rPrChange w:id="874" w:author="赵 子龙" w:date="2020-04-15T10:03:00Z">
            <w:rPr>
              <w:ins w:id="875" w:author="赵 子龙" w:date="2020-04-15T10:03:00Z"/>
              <w:rFonts w:hint="eastAsia"/>
              <w:b/>
              <w:bCs/>
              <w:sz w:val="24"/>
              <w:szCs w:val="28"/>
            </w:rPr>
          </w:rPrChange>
        </w:rPr>
      </w:pPr>
      <w:ins w:id="876" w:author="赵 子龙" w:date="2020-04-15T10:03:00Z">
        <w:r w:rsidRPr="003E1C5C">
          <w:rPr>
            <w:rFonts w:hint="eastAsia"/>
            <w:sz w:val="24"/>
            <w:szCs w:val="28"/>
            <w:rPrChange w:id="877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编程语言：</w:t>
        </w:r>
        <w:r w:rsidRPr="003E1C5C">
          <w:rPr>
            <w:rFonts w:hint="eastAsia"/>
            <w:sz w:val="24"/>
            <w:szCs w:val="28"/>
            <w:rPrChange w:id="878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c++</w:t>
        </w:r>
        <w:r w:rsidRPr="003E1C5C">
          <w:rPr>
            <w:rFonts w:hint="eastAsia"/>
            <w:sz w:val="24"/>
            <w:szCs w:val="28"/>
            <w:rPrChange w:id="879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、</w:t>
        </w:r>
        <w:r w:rsidRPr="003E1C5C">
          <w:rPr>
            <w:rFonts w:hint="eastAsia"/>
            <w:sz w:val="24"/>
            <w:szCs w:val="28"/>
            <w:rPrChange w:id="880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python</w:t>
        </w:r>
      </w:ins>
    </w:p>
    <w:p w:rsidR="00A63333" w:rsidRPr="003E1C5C" w:rsidRDefault="00A63333" w:rsidP="00A63333">
      <w:pPr>
        <w:spacing w:line="360" w:lineRule="auto"/>
        <w:rPr>
          <w:ins w:id="881" w:author="赵 子龙" w:date="2020-04-15T10:03:00Z"/>
          <w:rFonts w:hint="eastAsia"/>
          <w:sz w:val="24"/>
          <w:szCs w:val="28"/>
          <w:rPrChange w:id="882" w:author="赵 子龙" w:date="2020-04-15T10:03:00Z">
            <w:rPr>
              <w:ins w:id="883" w:author="赵 子龙" w:date="2020-04-15T10:03:00Z"/>
              <w:rFonts w:hint="eastAsia"/>
              <w:b/>
              <w:bCs/>
              <w:sz w:val="24"/>
              <w:szCs w:val="28"/>
            </w:rPr>
          </w:rPrChange>
        </w:rPr>
      </w:pPr>
      <w:ins w:id="884" w:author="赵 子龙" w:date="2020-04-15T10:03:00Z">
        <w:r w:rsidRPr="003E1C5C">
          <w:rPr>
            <w:rFonts w:hint="eastAsia"/>
            <w:sz w:val="24"/>
            <w:szCs w:val="28"/>
            <w:rPrChange w:id="885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操作系统：</w:t>
        </w:r>
        <w:r w:rsidRPr="003E1C5C">
          <w:rPr>
            <w:rFonts w:hint="eastAsia"/>
            <w:sz w:val="24"/>
            <w:szCs w:val="28"/>
            <w:rPrChange w:id="886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ubuntu 18.04LTS</w:t>
        </w:r>
      </w:ins>
    </w:p>
    <w:p w:rsidR="00A63333" w:rsidRPr="003E1C5C" w:rsidRDefault="00A63333" w:rsidP="00A63333">
      <w:pPr>
        <w:spacing w:line="360" w:lineRule="auto"/>
        <w:rPr>
          <w:ins w:id="887" w:author="赵 子龙" w:date="2020-04-15T10:03:00Z"/>
          <w:sz w:val="24"/>
          <w:szCs w:val="28"/>
          <w:rPrChange w:id="888" w:author="赵 子龙" w:date="2020-04-15T10:03:00Z">
            <w:rPr>
              <w:ins w:id="889" w:author="赵 子龙" w:date="2020-04-15T10:03:00Z"/>
              <w:b/>
              <w:bCs/>
              <w:sz w:val="24"/>
              <w:szCs w:val="28"/>
            </w:rPr>
          </w:rPrChange>
        </w:rPr>
      </w:pPr>
      <w:ins w:id="890" w:author="赵 子龙" w:date="2020-04-15T10:03:00Z">
        <w:r w:rsidRPr="003E1C5C">
          <w:rPr>
            <w:sz w:val="24"/>
            <w:szCs w:val="28"/>
            <w:rPrChange w:id="891" w:author="赵 子龙" w:date="2020-04-15T10:03:00Z">
              <w:rPr>
                <w:b/>
                <w:bCs/>
                <w:sz w:val="24"/>
                <w:szCs w:val="28"/>
              </w:rPr>
            </w:rPrChange>
          </w:rPr>
          <w:t>IDE: vscode</w:t>
        </w:r>
      </w:ins>
    </w:p>
    <w:p w:rsidR="00A63333" w:rsidRPr="003E1C5C" w:rsidRDefault="00A63333" w:rsidP="00A63333">
      <w:pPr>
        <w:spacing w:line="360" w:lineRule="auto"/>
        <w:rPr>
          <w:ins w:id="892" w:author="赵 子龙" w:date="2020-04-15T10:03:00Z"/>
          <w:rFonts w:hint="eastAsia"/>
          <w:sz w:val="24"/>
          <w:szCs w:val="28"/>
          <w:rPrChange w:id="893" w:author="赵 子龙" w:date="2020-04-15T10:03:00Z">
            <w:rPr>
              <w:ins w:id="894" w:author="赵 子龙" w:date="2020-04-15T10:03:00Z"/>
              <w:rFonts w:hint="eastAsia"/>
              <w:b/>
              <w:bCs/>
              <w:sz w:val="24"/>
              <w:szCs w:val="28"/>
            </w:rPr>
          </w:rPrChange>
        </w:rPr>
      </w:pPr>
      <w:ins w:id="895" w:author="赵 子龙" w:date="2020-04-15T10:03:00Z">
        <w:r w:rsidRPr="003E1C5C">
          <w:rPr>
            <w:rFonts w:hint="eastAsia"/>
            <w:sz w:val="24"/>
            <w:szCs w:val="28"/>
            <w:rPrChange w:id="896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C++</w:t>
        </w:r>
        <w:r w:rsidRPr="003E1C5C">
          <w:rPr>
            <w:rFonts w:hint="eastAsia"/>
            <w:sz w:val="24"/>
            <w:szCs w:val="28"/>
            <w:rPrChange w:id="897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编译器</w:t>
        </w:r>
        <w:r w:rsidRPr="003E1C5C">
          <w:rPr>
            <w:rFonts w:hint="eastAsia"/>
            <w:sz w:val="24"/>
            <w:szCs w:val="28"/>
            <w:rPrChange w:id="898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: g++</w:t>
        </w:r>
      </w:ins>
    </w:p>
    <w:p w:rsidR="00303EEF" w:rsidRPr="003E1C5C" w:rsidRDefault="00A63333" w:rsidP="00A63333">
      <w:pPr>
        <w:spacing w:line="360" w:lineRule="auto"/>
        <w:rPr>
          <w:ins w:id="899" w:author="赵 子龙" w:date="2020-04-15T10:00:00Z"/>
          <w:sz w:val="24"/>
          <w:szCs w:val="28"/>
          <w:rPrChange w:id="900" w:author="赵 子龙" w:date="2020-04-15T10:03:00Z">
            <w:rPr>
              <w:ins w:id="901" w:author="赵 子龙" w:date="2020-04-15T10:00:00Z"/>
              <w:sz w:val="24"/>
              <w:szCs w:val="28"/>
            </w:rPr>
          </w:rPrChange>
        </w:rPr>
      </w:pPr>
      <w:ins w:id="902" w:author="赵 子龙" w:date="2020-04-15T10:03:00Z">
        <w:r w:rsidRPr="003E1C5C">
          <w:rPr>
            <w:rFonts w:hint="eastAsia"/>
            <w:sz w:val="24"/>
            <w:szCs w:val="28"/>
            <w:rPrChange w:id="903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python</w:t>
        </w:r>
        <w:r w:rsidRPr="003E1C5C">
          <w:rPr>
            <w:rFonts w:hint="eastAsia"/>
            <w:sz w:val="24"/>
            <w:szCs w:val="28"/>
            <w:rPrChange w:id="904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>解释器：</w:t>
        </w:r>
        <w:r w:rsidRPr="003E1C5C">
          <w:rPr>
            <w:rFonts w:hint="eastAsia"/>
            <w:sz w:val="24"/>
            <w:szCs w:val="28"/>
            <w:rPrChange w:id="905" w:author="赵 子龙" w:date="2020-04-15T10:03:00Z">
              <w:rPr>
                <w:rFonts w:hint="eastAsia"/>
                <w:b/>
                <w:bCs/>
                <w:sz w:val="24"/>
                <w:szCs w:val="28"/>
              </w:rPr>
            </w:rPrChange>
          </w:rPr>
          <w:t xml:space="preserve"> python3.6.9</w:t>
        </w:r>
      </w:ins>
    </w:p>
    <w:p w:rsidR="00303EEF" w:rsidRDefault="00303EEF" w:rsidP="00303EEF">
      <w:pPr>
        <w:spacing w:line="360" w:lineRule="auto"/>
        <w:rPr>
          <w:ins w:id="906" w:author="赵 子龙" w:date="2020-04-15T10:03:00Z"/>
          <w:b/>
          <w:bCs/>
          <w:sz w:val="24"/>
          <w:szCs w:val="28"/>
        </w:rPr>
      </w:pPr>
      <w:ins w:id="907" w:author="赵 子龙" w:date="2020-04-15T10:00:00Z">
        <w:r w:rsidRPr="0030599F">
          <w:rPr>
            <w:rFonts w:hint="eastAsia"/>
            <w:b/>
            <w:bCs/>
            <w:sz w:val="24"/>
            <w:szCs w:val="28"/>
            <w:rPrChange w:id="908" w:author="赵 子龙" w:date="2020-04-15T10:00:00Z">
              <w:rPr>
                <w:rFonts w:hint="eastAsia"/>
                <w:sz w:val="24"/>
                <w:szCs w:val="28"/>
              </w:rPr>
            </w:rPrChange>
          </w:rPr>
          <w:t>实验原理：</w:t>
        </w:r>
      </w:ins>
    </w:p>
    <w:p w:rsidR="007C485D" w:rsidRPr="007C485D" w:rsidRDefault="007C485D" w:rsidP="00303EEF">
      <w:pPr>
        <w:spacing w:line="360" w:lineRule="auto"/>
        <w:rPr>
          <w:ins w:id="909" w:author="赵 子龙" w:date="2020-04-15T10:00:00Z"/>
          <w:rFonts w:hint="eastAsia"/>
          <w:sz w:val="24"/>
          <w:szCs w:val="28"/>
          <w:rPrChange w:id="910" w:author="赵 子龙" w:date="2020-04-15T10:03:00Z">
            <w:rPr>
              <w:ins w:id="911" w:author="赵 子龙" w:date="2020-04-15T10:00:00Z"/>
              <w:rFonts w:hint="eastAsia"/>
              <w:sz w:val="24"/>
              <w:szCs w:val="28"/>
            </w:rPr>
          </w:rPrChange>
        </w:rPr>
      </w:pPr>
      <w:ins w:id="912" w:author="赵 子龙" w:date="2020-04-15T10:03:00Z">
        <w:r>
          <w:rPr>
            <w:rFonts w:hint="eastAsia"/>
            <w:sz w:val="24"/>
            <w:szCs w:val="28"/>
          </w:rPr>
          <w:t>最小二乘</w:t>
        </w:r>
        <w:r w:rsidR="007F1975">
          <w:rPr>
            <w:rFonts w:hint="eastAsia"/>
            <w:sz w:val="24"/>
            <w:szCs w:val="28"/>
          </w:rPr>
          <w:t>算法</w:t>
        </w:r>
      </w:ins>
    </w:p>
    <w:p w:rsidR="00303EEF" w:rsidRPr="0030599F" w:rsidRDefault="00303EEF" w:rsidP="00303EEF">
      <w:pPr>
        <w:spacing w:line="360" w:lineRule="auto"/>
        <w:rPr>
          <w:ins w:id="913" w:author="赵 子龙" w:date="2020-04-15T10:00:00Z"/>
          <w:b/>
          <w:bCs/>
          <w:sz w:val="24"/>
          <w:szCs w:val="28"/>
          <w:rPrChange w:id="914" w:author="赵 子龙" w:date="2020-04-15T10:00:00Z">
            <w:rPr>
              <w:ins w:id="915" w:author="赵 子龙" w:date="2020-04-15T10:00:00Z"/>
              <w:sz w:val="24"/>
              <w:szCs w:val="28"/>
            </w:rPr>
          </w:rPrChange>
        </w:rPr>
      </w:pPr>
    </w:p>
    <w:p w:rsidR="00303EEF" w:rsidRDefault="00303EEF" w:rsidP="00303EEF">
      <w:pPr>
        <w:spacing w:line="360" w:lineRule="auto"/>
        <w:rPr>
          <w:ins w:id="916" w:author="赵 子龙" w:date="2020-04-15T10:03:00Z"/>
          <w:b/>
          <w:bCs/>
          <w:sz w:val="24"/>
          <w:szCs w:val="28"/>
        </w:rPr>
      </w:pPr>
      <w:ins w:id="917" w:author="赵 子龙" w:date="2020-04-15T10:00:00Z">
        <w:r w:rsidRPr="0030599F">
          <w:rPr>
            <w:rFonts w:hint="eastAsia"/>
            <w:b/>
            <w:bCs/>
            <w:sz w:val="24"/>
            <w:szCs w:val="28"/>
            <w:rPrChange w:id="918" w:author="赵 子龙" w:date="2020-04-15T10:00:00Z">
              <w:rPr>
                <w:rFonts w:hint="eastAsia"/>
                <w:sz w:val="24"/>
                <w:szCs w:val="28"/>
              </w:rPr>
            </w:rPrChange>
          </w:rPr>
          <w:t>实验内容与步骤：</w:t>
        </w:r>
      </w:ins>
    </w:p>
    <w:p w:rsidR="00D44DE0" w:rsidRDefault="00683681" w:rsidP="00303EEF">
      <w:pPr>
        <w:spacing w:line="360" w:lineRule="auto"/>
        <w:rPr>
          <w:ins w:id="919" w:author="赵 子龙" w:date="2020-04-15T10:03:00Z"/>
          <w:b/>
          <w:bCs/>
          <w:sz w:val="24"/>
          <w:szCs w:val="28"/>
        </w:rPr>
      </w:pPr>
      <w:ins w:id="920" w:author="赵 子龙" w:date="2020-04-15T10:03:00Z">
        <w:r>
          <w:rPr>
            <w:b/>
            <w:bCs/>
            <w:sz w:val="24"/>
            <w:szCs w:val="28"/>
          </w:rPr>
          <w:tab/>
        </w:r>
        <w:r>
          <w:rPr>
            <w:rFonts w:hint="eastAsia"/>
            <w:b/>
            <w:bCs/>
            <w:sz w:val="24"/>
            <w:szCs w:val="28"/>
          </w:rPr>
          <w:t>实验要求：</w:t>
        </w:r>
      </w:ins>
    </w:p>
    <w:p w:rsidR="00683681" w:rsidRDefault="00803CC8" w:rsidP="00303EEF">
      <w:pPr>
        <w:spacing w:line="360" w:lineRule="auto"/>
        <w:rPr>
          <w:ins w:id="921" w:author="赵 子龙" w:date="2020-04-15T10:04:00Z"/>
          <w:b/>
          <w:bCs/>
          <w:sz w:val="24"/>
          <w:szCs w:val="28"/>
        </w:rPr>
      </w:pPr>
      <w:ins w:id="922" w:author="赵 子龙" w:date="2020-04-15T10:03:00Z">
        <w:r>
          <w:rPr>
            <w:b/>
            <w:bCs/>
            <w:sz w:val="24"/>
            <w:szCs w:val="28"/>
          </w:rPr>
          <w:tab/>
        </w:r>
      </w:ins>
      <w:ins w:id="923" w:author="赵 子龙" w:date="2020-04-15T10:04:00Z">
        <w:r w:rsidR="00CA7F5E" w:rsidRPr="00CA7F5E">
          <w:rPr>
            <w:b/>
            <w:bCs/>
            <w:sz w:val="24"/>
            <w:szCs w:val="28"/>
          </w:rPr>
          <w:drawing>
            <wp:inline distT="0" distB="0" distL="0" distR="0" wp14:anchorId="54D5C8FC" wp14:editId="71566CE9">
              <wp:extent cx="5274310" cy="747395"/>
              <wp:effectExtent l="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747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11924" w:rsidRDefault="00B11924" w:rsidP="00303EEF">
      <w:pPr>
        <w:spacing w:line="360" w:lineRule="auto"/>
        <w:rPr>
          <w:ins w:id="924" w:author="赵 子龙" w:date="2020-04-15T10:04:00Z"/>
          <w:b/>
          <w:bCs/>
          <w:sz w:val="24"/>
          <w:szCs w:val="28"/>
        </w:rPr>
      </w:pPr>
      <w:ins w:id="925" w:author="赵 子龙" w:date="2020-04-15T10:04:00Z">
        <w:r>
          <w:rPr>
            <w:b/>
            <w:bCs/>
            <w:sz w:val="24"/>
            <w:szCs w:val="28"/>
          </w:rPr>
          <w:tab/>
        </w:r>
        <w:r>
          <w:rPr>
            <w:rFonts w:hint="eastAsia"/>
            <w:b/>
            <w:bCs/>
            <w:sz w:val="24"/>
            <w:szCs w:val="28"/>
          </w:rPr>
          <w:t>编程实现：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26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27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28" w:author="赵 子龙" w:date="2020-04-15T10:04:00Z"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import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numpy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as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np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29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30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31" w:author="赵 子龙" w:date="2020-04-15T10:04:00Z"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from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numpy.linalg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import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solve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32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33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34" w:author="赵 子龙" w:date="2020-04-15T10:04:00Z"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import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matplotlib.pyplot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as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plt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35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36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37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38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39" w:author="赵 子龙" w:date="2020-04-15T10:04:00Z"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f1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k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j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40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41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42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lastRenderedPageBreak/>
          <w:t>    res =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0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43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44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45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range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(m):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46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47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48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    res += f[k](x[i]) * f[j](x[i])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49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50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51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res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52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53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54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55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56" w:author="赵 子龙" w:date="2020-04-15T10:04:00Z"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f2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k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57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58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59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sum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([f[k](x[i]) * y[i]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range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(m)])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60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61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62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63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64" w:author="赵 子龙" w:date="2020-04-15T10:04:00Z"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# </w:t>
        </w:r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获取系数矩阵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65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66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67" w:author="赵 子龙" w:date="2020-04-15T10:04:00Z"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getA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68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69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70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A = []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71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72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73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range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(n):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74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75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76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    temp = []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77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78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79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j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range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(n):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80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81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82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        temp.append(f1(i, j))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83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84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85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    A.append(temp)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86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87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88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A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89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90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91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92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93" w:author="赵 子龙" w:date="2020-04-15T10:04:00Z"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# </w:t>
        </w:r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获取常数列矩阵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94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95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96" w:author="赵 子龙" w:date="2020-04-15T10:04:00Z"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getB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997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998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999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B = []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00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01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02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range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(n):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03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04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05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    B.append(f2(i))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06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07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08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B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09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10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11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12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13" w:author="赵 子龙" w:date="2020-04-15T10:04:00Z"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getfas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B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14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15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16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a = solve(np.mat(A), np.mat(B).T).T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17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18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19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[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round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(i,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a.tolist()[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0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]]</w:t>
        </w:r>
      </w:ins>
    </w:p>
    <w:p w:rsidR="009B5007" w:rsidRPr="009B5007" w:rsidRDefault="009B5007" w:rsidP="003F62F5">
      <w:pPr>
        <w:widowControl/>
        <w:shd w:val="clear" w:color="auto" w:fill="FFFFFF"/>
        <w:spacing w:after="240" w:line="285" w:lineRule="atLeast"/>
        <w:ind w:leftChars="200" w:left="420"/>
        <w:jc w:val="left"/>
        <w:rPr>
          <w:ins w:id="1020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21" w:author="赵 子龙" w:date="2020-04-15T10:05:00Z">
          <w:pPr>
            <w:widowControl/>
            <w:shd w:val="clear" w:color="auto" w:fill="FFFFFF"/>
            <w:spacing w:after="240"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22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23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24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m =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11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25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26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27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x = [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1.4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1.8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2.2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2.6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3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3.4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3.8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4.2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4.6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5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]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28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29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30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y = [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4.7187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9.4496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13.3248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16.0722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17.4894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17.5794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16.6755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15.6332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16.0858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20.8430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34.4605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]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31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32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33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34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35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n =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6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36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37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38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f = [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lambda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: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lambda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: x,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lambda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: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(x,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),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lambda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: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(x,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3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),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lambda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: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(np.e, x),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lambda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: np.log(x)]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39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40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41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42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43" w:author="赵 子龙" w:date="2020-04-15T10:04:00Z"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getRes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():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44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45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46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res = getfas(getA(), getB())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47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48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49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print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(f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"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拟合函数为：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{res[0]}+{res[1]}x+{res[2]}x^2{res[3]}x^3+{res[4]}e^x+{res[5]}ln(x)"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50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51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52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   Gx =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lambda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: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sum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([f[i](x) * res[i]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9B5007">
          <w:rPr>
            <w:rFonts w:ascii="Fira Code" w:eastAsia="宋体" w:hAnsi="Fira Code" w:cs="宋体"/>
            <w:color w:val="795E26"/>
            <w:kern w:val="0"/>
            <w:szCs w:val="21"/>
          </w:rPr>
          <w:t>range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(n)])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53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54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55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lastRenderedPageBreak/>
          <w:t>   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Gx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56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57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58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59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60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Gx = getRes()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61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62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63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64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65" w:author="赵 子龙" w:date="2020-04-15T10:04:00Z"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# </w:t>
        </w:r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将真实值点绘出来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66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67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68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plt.scatter(np.array(x), np.array(y),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label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=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"rel point"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69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70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71" w:author="赵 子龙" w:date="2020-04-15T10:04:00Z"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# </w:t>
        </w:r>
        <w:r w:rsidRPr="009B5007">
          <w:rPr>
            <w:rFonts w:ascii="Fira Code" w:eastAsia="宋体" w:hAnsi="Fira Code" w:cs="宋体"/>
            <w:color w:val="008000"/>
            <w:kern w:val="0"/>
            <w:szCs w:val="21"/>
          </w:rPr>
          <w:t>绘制拟合函数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72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73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74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plt.plot(np.linspace(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5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), np.array([Gx(i) </w:t>
        </w:r>
        <w:r w:rsidRPr="009B5007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9B5007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 np.linspace(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98658"/>
            <w:kern w:val="0"/>
            <w:szCs w:val="21"/>
          </w:rPr>
          <w:t>5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)]), 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'r'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9B5007">
          <w:rPr>
            <w:rFonts w:ascii="Fira Code" w:eastAsia="宋体" w:hAnsi="Fira Code" w:cs="宋体"/>
            <w:color w:val="001080"/>
            <w:kern w:val="0"/>
            <w:szCs w:val="21"/>
          </w:rPr>
          <w:t>label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=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"fitting function"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75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76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77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plt.xlabel(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"x"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78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79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80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plt.ylabel(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"y"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81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82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83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plt.title(</w:t>
        </w:r>
        <w:r w:rsidRPr="009B5007">
          <w:rPr>
            <w:rFonts w:ascii="Fira Code" w:eastAsia="宋体" w:hAnsi="Fira Code" w:cs="宋体"/>
            <w:color w:val="A31515"/>
            <w:kern w:val="0"/>
            <w:szCs w:val="21"/>
          </w:rPr>
          <w:t>"least square fit"</w:t>
        </w:r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84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85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86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plt.legend()</w:t>
        </w:r>
      </w:ins>
    </w:p>
    <w:p w:rsidR="009B5007" w:rsidRPr="009B5007" w:rsidRDefault="009B5007" w:rsidP="003F62F5">
      <w:pPr>
        <w:widowControl/>
        <w:shd w:val="clear" w:color="auto" w:fill="FFFFFF"/>
        <w:spacing w:line="285" w:lineRule="atLeast"/>
        <w:ind w:leftChars="200" w:left="420"/>
        <w:jc w:val="left"/>
        <w:rPr>
          <w:ins w:id="1087" w:author="赵 子龙" w:date="2020-04-15T10:04:00Z"/>
          <w:rFonts w:ascii="Fira Code" w:eastAsia="宋体" w:hAnsi="Fira Code" w:cs="宋体"/>
          <w:color w:val="000000"/>
          <w:kern w:val="0"/>
          <w:szCs w:val="21"/>
        </w:rPr>
        <w:pPrChange w:id="1088" w:author="赵 子龙" w:date="2020-04-15T10:05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089" w:author="赵 子龙" w:date="2020-04-15T10:04:00Z">
        <w:r w:rsidRPr="009B5007">
          <w:rPr>
            <w:rFonts w:ascii="Fira Code" w:eastAsia="宋体" w:hAnsi="Fira Code" w:cs="宋体"/>
            <w:color w:val="000000"/>
            <w:kern w:val="0"/>
            <w:szCs w:val="21"/>
          </w:rPr>
          <w:t>plt.show()</w:t>
        </w:r>
      </w:ins>
    </w:p>
    <w:p w:rsidR="00303EEF" w:rsidRPr="0030599F" w:rsidRDefault="00303EEF" w:rsidP="00303EEF">
      <w:pPr>
        <w:spacing w:line="360" w:lineRule="auto"/>
        <w:rPr>
          <w:ins w:id="1090" w:author="赵 子龙" w:date="2020-04-15T10:00:00Z"/>
          <w:b/>
          <w:bCs/>
          <w:sz w:val="24"/>
          <w:szCs w:val="28"/>
          <w:rPrChange w:id="1091" w:author="赵 子龙" w:date="2020-04-15T10:00:00Z">
            <w:rPr>
              <w:ins w:id="1092" w:author="赵 子龙" w:date="2020-04-15T10:00:00Z"/>
              <w:sz w:val="24"/>
              <w:szCs w:val="28"/>
            </w:rPr>
          </w:rPrChange>
        </w:rPr>
      </w:pPr>
    </w:p>
    <w:p w:rsidR="001D340B" w:rsidRDefault="00303EEF" w:rsidP="00303EEF">
      <w:pPr>
        <w:spacing w:line="360" w:lineRule="auto"/>
        <w:rPr>
          <w:ins w:id="1093" w:author="赵 子龙" w:date="2020-04-15T10:05:00Z"/>
          <w:b/>
          <w:bCs/>
          <w:sz w:val="24"/>
          <w:szCs w:val="28"/>
        </w:rPr>
      </w:pPr>
      <w:ins w:id="1094" w:author="赵 子龙" w:date="2020-04-15T10:00:00Z">
        <w:r w:rsidRPr="0030599F">
          <w:rPr>
            <w:rFonts w:hint="eastAsia"/>
            <w:b/>
            <w:bCs/>
            <w:sz w:val="24"/>
            <w:szCs w:val="28"/>
            <w:rPrChange w:id="1095" w:author="赵 子龙" w:date="2020-04-15T10:00:00Z">
              <w:rPr>
                <w:rFonts w:hint="eastAsia"/>
                <w:sz w:val="24"/>
                <w:szCs w:val="28"/>
              </w:rPr>
            </w:rPrChange>
          </w:rPr>
          <w:t>实验结果与分析：</w:t>
        </w:r>
      </w:ins>
    </w:p>
    <w:p w:rsidR="00127996" w:rsidRDefault="00127996" w:rsidP="00303EEF">
      <w:pPr>
        <w:spacing w:line="360" w:lineRule="auto"/>
        <w:rPr>
          <w:ins w:id="1096" w:author="赵 子龙" w:date="2020-04-15T10:05:00Z"/>
          <w:b/>
          <w:bCs/>
          <w:sz w:val="24"/>
          <w:szCs w:val="28"/>
        </w:rPr>
      </w:pPr>
      <w:ins w:id="1097" w:author="赵 子龙" w:date="2020-04-15T10:05:00Z">
        <w:r w:rsidRPr="00127996">
          <w:rPr>
            <w:b/>
            <w:bCs/>
            <w:sz w:val="24"/>
            <w:szCs w:val="28"/>
          </w:rPr>
          <w:drawing>
            <wp:inline distT="0" distB="0" distL="0" distR="0" wp14:anchorId="42090512" wp14:editId="30B08A71">
              <wp:extent cx="5274310" cy="374650"/>
              <wp:effectExtent l="0" t="0" r="2540" b="635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74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13B90" w:rsidRDefault="00E73EAB" w:rsidP="00303EEF">
      <w:pPr>
        <w:spacing w:line="360" w:lineRule="auto"/>
        <w:rPr>
          <w:ins w:id="1098" w:author="赵 子龙" w:date="2020-04-15T10:05:00Z"/>
          <w:b/>
          <w:bCs/>
          <w:sz w:val="24"/>
          <w:szCs w:val="28"/>
        </w:rPr>
      </w:pPr>
      <w:ins w:id="1099" w:author="赵 子龙" w:date="2020-04-15T10:05:00Z">
        <w:r w:rsidRPr="00E73EAB">
          <w:rPr>
            <w:b/>
            <w:bCs/>
            <w:sz w:val="24"/>
            <w:szCs w:val="28"/>
          </w:rPr>
          <w:drawing>
            <wp:inline distT="0" distB="0" distL="0" distR="0" wp14:anchorId="617A822B" wp14:editId="09D531EA">
              <wp:extent cx="5274310" cy="4202430"/>
              <wp:effectExtent l="0" t="0" r="2540" b="762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202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82F6B" w:rsidRDefault="00782F6B" w:rsidP="00303EEF">
      <w:pPr>
        <w:spacing w:line="360" w:lineRule="auto"/>
        <w:rPr>
          <w:ins w:id="1100" w:author="赵 子龙" w:date="2020-04-15T10:05:00Z"/>
          <w:b/>
          <w:bCs/>
          <w:sz w:val="24"/>
          <w:szCs w:val="28"/>
        </w:rPr>
      </w:pPr>
    </w:p>
    <w:p w:rsidR="00782F6B" w:rsidRDefault="00782F6B" w:rsidP="00303EEF">
      <w:pPr>
        <w:spacing w:line="360" w:lineRule="auto"/>
        <w:rPr>
          <w:ins w:id="1101" w:author="赵 子龙" w:date="2020-04-15T10:06:00Z"/>
          <w:sz w:val="24"/>
          <w:szCs w:val="28"/>
        </w:rPr>
      </w:pPr>
      <w:ins w:id="1102" w:author="赵 子龙" w:date="2020-04-15T10:06:00Z">
        <w:r>
          <w:rPr>
            <w:rFonts w:hint="eastAsia"/>
            <w:sz w:val="24"/>
            <w:szCs w:val="28"/>
          </w:rPr>
          <w:t>从</w:t>
        </w:r>
        <w:r w:rsidR="00EA4394">
          <w:rPr>
            <w:rFonts w:hint="eastAsia"/>
            <w:sz w:val="24"/>
            <w:szCs w:val="28"/>
          </w:rPr>
          <w:t>拟合函数与真实值对比可以看出拟合度很高</w:t>
        </w:r>
      </w:ins>
    </w:p>
    <w:p w:rsidR="003148B9" w:rsidRDefault="003148B9" w:rsidP="00303EEF">
      <w:pPr>
        <w:spacing w:line="360" w:lineRule="auto"/>
        <w:rPr>
          <w:ins w:id="1103" w:author="赵 子龙" w:date="2020-04-15T10:06:00Z"/>
          <w:rFonts w:hint="eastAsia"/>
          <w:sz w:val="24"/>
          <w:szCs w:val="28"/>
        </w:rPr>
      </w:pPr>
    </w:p>
    <w:p w:rsidR="00972229" w:rsidRPr="00972229" w:rsidRDefault="00972229" w:rsidP="00972229">
      <w:pPr>
        <w:pBdr>
          <w:bottom w:val="single" w:sz="6" w:space="1" w:color="auto"/>
        </w:pBdr>
        <w:spacing w:afterLines="100" w:after="312" w:line="360" w:lineRule="auto"/>
        <w:jc w:val="center"/>
        <w:rPr>
          <w:ins w:id="1104" w:author="赵 子龙" w:date="2020-04-15T10:10:00Z"/>
          <w:b/>
          <w:sz w:val="36"/>
          <w:szCs w:val="36"/>
        </w:rPr>
      </w:pPr>
      <w:ins w:id="1105" w:author="赵 子龙" w:date="2020-04-15T10:10:00Z">
        <w:r w:rsidRPr="00972229">
          <w:rPr>
            <w:rFonts w:hint="eastAsia"/>
            <w:b/>
            <w:sz w:val="36"/>
            <w:szCs w:val="36"/>
          </w:rPr>
          <w:t>北京</w:t>
        </w:r>
        <w:r w:rsidRPr="00972229">
          <w:rPr>
            <w:b/>
            <w:sz w:val="36"/>
            <w:szCs w:val="36"/>
          </w:rPr>
          <w:t>科技大学实验报告</w:t>
        </w:r>
      </w:ins>
    </w:p>
    <w:p w:rsidR="00972229" w:rsidRPr="00972229" w:rsidRDefault="00972229" w:rsidP="00972229">
      <w:pPr>
        <w:pBdr>
          <w:bottom w:val="single" w:sz="6" w:space="1" w:color="auto"/>
        </w:pBdr>
        <w:spacing w:line="360" w:lineRule="auto"/>
        <w:rPr>
          <w:ins w:id="1106" w:author="赵 子龙" w:date="2020-04-15T10:10:00Z"/>
          <w:szCs w:val="28"/>
        </w:rPr>
      </w:pPr>
      <w:ins w:id="1107" w:author="赵 子龙" w:date="2020-04-15T10:10:00Z">
        <w:r w:rsidRPr="00972229">
          <w:rPr>
            <w:rFonts w:hint="eastAsia"/>
            <w:szCs w:val="28"/>
          </w:rPr>
          <w:t>学院：</w:t>
        </w:r>
        <w:r w:rsidRPr="00972229">
          <w:rPr>
            <w:rFonts w:hint="eastAsia"/>
            <w:szCs w:val="28"/>
          </w:rPr>
          <w:t xml:space="preserve"> </w:t>
        </w:r>
        <w:r w:rsidRPr="00972229">
          <w:rPr>
            <w:rFonts w:hint="eastAsia"/>
            <w:szCs w:val="28"/>
          </w:rPr>
          <w:t>计算机与通信工程</w:t>
        </w:r>
        <w:r w:rsidRPr="00972229">
          <w:rPr>
            <w:szCs w:val="28"/>
          </w:rPr>
          <w:t xml:space="preserve">  </w:t>
        </w:r>
        <w:r w:rsidRPr="00972229">
          <w:rPr>
            <w:rFonts w:hint="eastAsia"/>
            <w:szCs w:val="28"/>
          </w:rPr>
          <w:t>专业：</w:t>
        </w:r>
        <w:r w:rsidRPr="00972229">
          <w:rPr>
            <w:rFonts w:hint="eastAsia"/>
            <w:szCs w:val="28"/>
          </w:rPr>
          <w:t xml:space="preserve"> </w:t>
        </w:r>
        <w:r w:rsidRPr="00972229">
          <w:rPr>
            <w:rFonts w:hint="eastAsia"/>
            <w:szCs w:val="28"/>
          </w:rPr>
          <w:t>计算机科学与技术</w:t>
        </w:r>
        <w:r w:rsidRPr="00972229">
          <w:rPr>
            <w:szCs w:val="28"/>
          </w:rPr>
          <w:t xml:space="preserve">     </w:t>
        </w:r>
        <w:r w:rsidRPr="00972229">
          <w:rPr>
            <w:rFonts w:hint="eastAsia"/>
            <w:szCs w:val="28"/>
          </w:rPr>
          <w:t>班级：</w:t>
        </w:r>
        <w:r w:rsidRPr="00972229">
          <w:rPr>
            <w:rFonts w:hint="eastAsia"/>
            <w:szCs w:val="28"/>
          </w:rPr>
          <w:t xml:space="preserve"> </w:t>
        </w:r>
        <w:r w:rsidRPr="00972229">
          <w:rPr>
            <w:rFonts w:hint="eastAsia"/>
            <w:szCs w:val="28"/>
          </w:rPr>
          <w:t>计科</w:t>
        </w:r>
        <w:r w:rsidRPr="00972229">
          <w:rPr>
            <w:rFonts w:hint="eastAsia"/>
            <w:szCs w:val="28"/>
          </w:rPr>
          <w:t>1</w:t>
        </w:r>
        <w:r w:rsidRPr="00972229">
          <w:rPr>
            <w:szCs w:val="28"/>
          </w:rPr>
          <w:t>84</w:t>
        </w:r>
        <w:r w:rsidRPr="00972229">
          <w:rPr>
            <w:rFonts w:hint="eastAsia"/>
            <w:szCs w:val="28"/>
          </w:rPr>
          <w:t xml:space="preserve">        </w:t>
        </w:r>
      </w:ins>
    </w:p>
    <w:p w:rsidR="00972229" w:rsidRPr="00972229" w:rsidRDefault="00972229" w:rsidP="00972229">
      <w:pPr>
        <w:pBdr>
          <w:bottom w:val="single" w:sz="4" w:space="1" w:color="auto"/>
        </w:pBdr>
        <w:spacing w:beforeLines="100" w:before="312" w:afterLines="100" w:after="312" w:line="360" w:lineRule="auto"/>
        <w:rPr>
          <w:ins w:id="1108" w:author="赵 子龙" w:date="2020-04-15T10:10:00Z"/>
          <w:b/>
          <w:sz w:val="24"/>
          <w:szCs w:val="28"/>
        </w:rPr>
      </w:pPr>
      <w:ins w:id="1109" w:author="赵 子龙" w:date="2020-04-15T10:10:00Z">
        <w:r w:rsidRPr="00972229">
          <w:rPr>
            <w:rFonts w:hint="eastAsia"/>
            <w:szCs w:val="28"/>
          </w:rPr>
          <w:t>姓名：</w:t>
        </w:r>
        <w:r w:rsidRPr="00972229">
          <w:rPr>
            <w:rFonts w:hint="eastAsia"/>
            <w:szCs w:val="28"/>
          </w:rPr>
          <w:t xml:space="preserve">       </w:t>
        </w:r>
        <w:r w:rsidRPr="00972229">
          <w:rPr>
            <w:rFonts w:hint="eastAsia"/>
            <w:szCs w:val="28"/>
          </w:rPr>
          <w:t>马亮</w:t>
        </w:r>
        <w:r w:rsidRPr="00972229">
          <w:rPr>
            <w:szCs w:val="28"/>
          </w:rPr>
          <w:t xml:space="preserve">        </w:t>
        </w:r>
        <w:r w:rsidRPr="00972229">
          <w:rPr>
            <w:rFonts w:hint="eastAsia"/>
            <w:szCs w:val="28"/>
          </w:rPr>
          <w:t>学号：</w:t>
        </w:r>
        <w:r w:rsidRPr="00972229">
          <w:rPr>
            <w:rFonts w:hint="eastAsia"/>
            <w:szCs w:val="28"/>
          </w:rPr>
          <w:t xml:space="preserve">  </w:t>
        </w:r>
        <w:r w:rsidRPr="00972229">
          <w:rPr>
            <w:szCs w:val="28"/>
          </w:rPr>
          <w:t>418242</w:t>
        </w:r>
        <w:r w:rsidRPr="00972229">
          <w:rPr>
            <w:rFonts w:hint="eastAsia"/>
            <w:szCs w:val="28"/>
          </w:rPr>
          <w:t>08</w:t>
        </w:r>
        <w:r w:rsidRPr="00972229">
          <w:rPr>
            <w:szCs w:val="28"/>
          </w:rPr>
          <w:t xml:space="preserve"> </w:t>
        </w:r>
        <w:r w:rsidRPr="00972229">
          <w:rPr>
            <w:rFonts w:hint="eastAsia"/>
            <w:szCs w:val="28"/>
          </w:rPr>
          <w:t>实验日期：</w:t>
        </w:r>
        <w:r w:rsidRPr="00972229">
          <w:rPr>
            <w:rFonts w:hint="eastAsia"/>
            <w:szCs w:val="28"/>
          </w:rPr>
          <w:t xml:space="preserve">2020 </w:t>
        </w:r>
        <w:r w:rsidRPr="00972229">
          <w:rPr>
            <w:szCs w:val="28"/>
          </w:rPr>
          <w:t>年</w:t>
        </w:r>
        <w:r w:rsidRPr="00972229">
          <w:rPr>
            <w:rFonts w:hint="eastAsia"/>
            <w:szCs w:val="28"/>
          </w:rPr>
          <w:t xml:space="preserve"> </w:t>
        </w:r>
        <w:r w:rsidRPr="00972229">
          <w:rPr>
            <w:szCs w:val="28"/>
          </w:rPr>
          <w:t xml:space="preserve"> </w:t>
        </w:r>
        <w:r w:rsidRPr="00972229">
          <w:rPr>
            <w:rFonts w:hint="eastAsia"/>
            <w:szCs w:val="28"/>
          </w:rPr>
          <w:t>4</w:t>
        </w:r>
        <w:r w:rsidRPr="00972229">
          <w:rPr>
            <w:rFonts w:hint="eastAsia"/>
            <w:szCs w:val="28"/>
          </w:rPr>
          <w:t>月</w:t>
        </w:r>
        <w:r w:rsidRPr="00972229">
          <w:rPr>
            <w:rFonts w:hint="eastAsia"/>
            <w:szCs w:val="28"/>
          </w:rPr>
          <w:t xml:space="preserve"> 15</w:t>
        </w:r>
        <w:r w:rsidRPr="00972229">
          <w:rPr>
            <w:rFonts w:hint="eastAsia"/>
            <w:szCs w:val="28"/>
          </w:rPr>
          <w:t>日</w:t>
        </w:r>
        <w:r w:rsidRPr="00972229">
          <w:rPr>
            <w:rFonts w:hint="eastAsia"/>
            <w:szCs w:val="28"/>
          </w:rPr>
          <w:t xml:space="preserve">  </w:t>
        </w:r>
      </w:ins>
    </w:p>
    <w:p w:rsidR="003148B9" w:rsidRPr="00972229" w:rsidRDefault="003148B9" w:rsidP="00303EEF">
      <w:pPr>
        <w:spacing w:line="360" w:lineRule="auto"/>
        <w:rPr>
          <w:ins w:id="1110" w:author="赵 子龙" w:date="2020-04-15T10:06:00Z"/>
          <w:sz w:val="24"/>
          <w:szCs w:val="28"/>
          <w:rPrChange w:id="1111" w:author="赵 子龙" w:date="2020-04-15T10:10:00Z">
            <w:rPr>
              <w:ins w:id="1112" w:author="赵 子龙" w:date="2020-04-15T10:06:00Z"/>
              <w:sz w:val="24"/>
              <w:szCs w:val="28"/>
            </w:rPr>
          </w:rPrChange>
        </w:rPr>
      </w:pPr>
    </w:p>
    <w:p w:rsidR="00D80273" w:rsidRPr="006E5526" w:rsidRDefault="00D80273" w:rsidP="00D80273">
      <w:pPr>
        <w:spacing w:beforeLines="100" w:before="312" w:line="360" w:lineRule="auto"/>
        <w:rPr>
          <w:ins w:id="1113" w:author="赵 子龙" w:date="2020-04-15T10:06:00Z"/>
          <w:b/>
          <w:sz w:val="24"/>
          <w:szCs w:val="28"/>
          <w:u w:val="single"/>
        </w:rPr>
      </w:pPr>
      <w:ins w:id="1114" w:author="赵 子龙" w:date="2020-04-15T10:06:00Z">
        <w:r w:rsidRPr="006E5526">
          <w:rPr>
            <w:rFonts w:hint="eastAsia"/>
            <w:b/>
            <w:sz w:val="24"/>
            <w:szCs w:val="28"/>
          </w:rPr>
          <w:t>实验名称：</w:t>
        </w:r>
      </w:ins>
      <w:ins w:id="1115" w:author="赵 子龙" w:date="2020-04-15T10:07:00Z">
        <w:r w:rsidR="00231E21">
          <w:rPr>
            <w:rFonts w:hint="eastAsia"/>
            <w:bCs/>
            <w:sz w:val="24"/>
            <w:szCs w:val="28"/>
          </w:rPr>
          <w:t>求积分</w:t>
        </w:r>
      </w:ins>
    </w:p>
    <w:p w:rsidR="00D80273" w:rsidRPr="006A61E8" w:rsidRDefault="00D80273" w:rsidP="00D80273">
      <w:pPr>
        <w:spacing w:line="360" w:lineRule="auto"/>
        <w:rPr>
          <w:ins w:id="1116" w:author="赵 子龙" w:date="2020-04-15T10:06:00Z"/>
          <w:sz w:val="24"/>
          <w:szCs w:val="28"/>
        </w:rPr>
      </w:pPr>
    </w:p>
    <w:p w:rsidR="00D80273" w:rsidRDefault="00D80273" w:rsidP="00D80273">
      <w:pPr>
        <w:spacing w:line="360" w:lineRule="auto"/>
        <w:rPr>
          <w:ins w:id="1117" w:author="赵 子龙" w:date="2020-04-15T10:06:00Z"/>
          <w:b/>
          <w:sz w:val="24"/>
          <w:szCs w:val="28"/>
        </w:rPr>
      </w:pPr>
      <w:ins w:id="1118" w:author="赵 子龙" w:date="2020-04-15T10:06:00Z">
        <w:r w:rsidRPr="006E5526">
          <w:rPr>
            <w:rFonts w:hint="eastAsia"/>
            <w:b/>
            <w:sz w:val="24"/>
            <w:szCs w:val="28"/>
          </w:rPr>
          <w:t>实验目的：</w:t>
        </w:r>
      </w:ins>
      <w:ins w:id="1119" w:author="赵 子龙" w:date="2020-04-15T10:07:00Z">
        <w:r w:rsidR="009704BC" w:rsidRPr="00C020D0">
          <w:rPr>
            <w:rFonts w:hint="eastAsia"/>
            <w:bCs/>
            <w:sz w:val="24"/>
            <w:szCs w:val="28"/>
            <w:rPrChange w:id="1120" w:author="赵 子龙" w:date="2020-04-15T10:07:00Z">
              <w:rPr>
                <w:rFonts w:hint="eastAsia"/>
                <w:b/>
                <w:sz w:val="24"/>
                <w:szCs w:val="28"/>
              </w:rPr>
            </w:rPrChange>
          </w:rPr>
          <w:t>编程实现</w:t>
        </w:r>
        <w:r w:rsidR="003A510D">
          <w:rPr>
            <w:rFonts w:hint="eastAsia"/>
            <w:bCs/>
            <w:sz w:val="24"/>
            <w:szCs w:val="28"/>
          </w:rPr>
          <w:t>求积分的相关算法</w:t>
        </w:r>
      </w:ins>
    </w:p>
    <w:p w:rsidR="00D80273" w:rsidRPr="00EF58EB" w:rsidRDefault="00D80273" w:rsidP="00D80273">
      <w:pPr>
        <w:spacing w:line="360" w:lineRule="auto"/>
        <w:rPr>
          <w:ins w:id="1121" w:author="赵 子龙" w:date="2020-04-15T10:06:00Z"/>
          <w:b/>
          <w:sz w:val="24"/>
          <w:szCs w:val="28"/>
        </w:rPr>
      </w:pPr>
    </w:p>
    <w:p w:rsidR="00D80273" w:rsidRPr="006E5526" w:rsidRDefault="00D80273" w:rsidP="00D80273">
      <w:pPr>
        <w:spacing w:line="360" w:lineRule="auto"/>
        <w:rPr>
          <w:ins w:id="1122" w:author="赵 子龙" w:date="2020-04-15T10:06:00Z"/>
          <w:b/>
          <w:sz w:val="24"/>
          <w:szCs w:val="28"/>
        </w:rPr>
      </w:pPr>
      <w:ins w:id="1123" w:author="赵 子龙" w:date="2020-04-15T10:06:00Z">
        <w:r w:rsidRPr="006E5526">
          <w:rPr>
            <w:rFonts w:hint="eastAsia"/>
            <w:b/>
            <w:sz w:val="24"/>
            <w:szCs w:val="28"/>
          </w:rPr>
          <w:t>实验仪器：</w:t>
        </w:r>
      </w:ins>
    </w:p>
    <w:p w:rsidR="00B0148D" w:rsidRPr="00B0148D" w:rsidRDefault="00B0148D" w:rsidP="00B0148D">
      <w:pPr>
        <w:spacing w:line="360" w:lineRule="auto"/>
        <w:rPr>
          <w:ins w:id="1124" w:author="赵 子龙" w:date="2020-04-15T10:07:00Z"/>
          <w:rFonts w:hint="eastAsia"/>
          <w:sz w:val="24"/>
          <w:szCs w:val="28"/>
        </w:rPr>
      </w:pPr>
      <w:ins w:id="1125" w:author="赵 子龙" w:date="2020-04-15T10:07:00Z">
        <w:r w:rsidRPr="00B0148D">
          <w:rPr>
            <w:rFonts w:hint="eastAsia"/>
            <w:sz w:val="24"/>
            <w:szCs w:val="28"/>
          </w:rPr>
          <w:t>编程语言：</w:t>
        </w:r>
        <w:r w:rsidRPr="00B0148D">
          <w:rPr>
            <w:rFonts w:hint="eastAsia"/>
            <w:sz w:val="24"/>
            <w:szCs w:val="28"/>
          </w:rPr>
          <w:t>c++</w:t>
        </w:r>
        <w:r w:rsidRPr="00B0148D">
          <w:rPr>
            <w:rFonts w:hint="eastAsia"/>
            <w:sz w:val="24"/>
            <w:szCs w:val="28"/>
          </w:rPr>
          <w:t>、</w:t>
        </w:r>
        <w:r w:rsidRPr="00B0148D">
          <w:rPr>
            <w:rFonts w:hint="eastAsia"/>
            <w:sz w:val="24"/>
            <w:szCs w:val="28"/>
          </w:rPr>
          <w:t>python</w:t>
        </w:r>
      </w:ins>
    </w:p>
    <w:p w:rsidR="00B0148D" w:rsidRPr="00B0148D" w:rsidRDefault="00B0148D" w:rsidP="00B0148D">
      <w:pPr>
        <w:spacing w:line="360" w:lineRule="auto"/>
        <w:rPr>
          <w:ins w:id="1126" w:author="赵 子龙" w:date="2020-04-15T10:07:00Z"/>
          <w:rFonts w:hint="eastAsia"/>
          <w:sz w:val="24"/>
          <w:szCs w:val="28"/>
        </w:rPr>
      </w:pPr>
      <w:ins w:id="1127" w:author="赵 子龙" w:date="2020-04-15T10:07:00Z">
        <w:r w:rsidRPr="00B0148D">
          <w:rPr>
            <w:rFonts w:hint="eastAsia"/>
            <w:sz w:val="24"/>
            <w:szCs w:val="28"/>
          </w:rPr>
          <w:t>操作系统：</w:t>
        </w:r>
        <w:r w:rsidRPr="00B0148D">
          <w:rPr>
            <w:rFonts w:hint="eastAsia"/>
            <w:sz w:val="24"/>
            <w:szCs w:val="28"/>
          </w:rPr>
          <w:t>ubuntu 18.04LTS</w:t>
        </w:r>
      </w:ins>
    </w:p>
    <w:p w:rsidR="00B0148D" w:rsidRPr="00B0148D" w:rsidRDefault="00B0148D" w:rsidP="00B0148D">
      <w:pPr>
        <w:spacing w:line="360" w:lineRule="auto"/>
        <w:rPr>
          <w:ins w:id="1128" w:author="赵 子龙" w:date="2020-04-15T10:07:00Z"/>
          <w:sz w:val="24"/>
          <w:szCs w:val="28"/>
        </w:rPr>
      </w:pPr>
      <w:ins w:id="1129" w:author="赵 子龙" w:date="2020-04-15T10:07:00Z">
        <w:r w:rsidRPr="00B0148D">
          <w:rPr>
            <w:sz w:val="24"/>
            <w:szCs w:val="28"/>
          </w:rPr>
          <w:t>IDE: vscode</w:t>
        </w:r>
      </w:ins>
    </w:p>
    <w:p w:rsidR="00B0148D" w:rsidRPr="00B0148D" w:rsidRDefault="00B0148D" w:rsidP="00B0148D">
      <w:pPr>
        <w:spacing w:line="360" w:lineRule="auto"/>
        <w:rPr>
          <w:ins w:id="1130" w:author="赵 子龙" w:date="2020-04-15T10:07:00Z"/>
          <w:rFonts w:hint="eastAsia"/>
          <w:sz w:val="24"/>
          <w:szCs w:val="28"/>
        </w:rPr>
      </w:pPr>
      <w:ins w:id="1131" w:author="赵 子龙" w:date="2020-04-15T10:07:00Z">
        <w:r w:rsidRPr="00B0148D">
          <w:rPr>
            <w:rFonts w:hint="eastAsia"/>
            <w:sz w:val="24"/>
            <w:szCs w:val="28"/>
          </w:rPr>
          <w:t>C++</w:t>
        </w:r>
        <w:r w:rsidRPr="00B0148D">
          <w:rPr>
            <w:rFonts w:hint="eastAsia"/>
            <w:sz w:val="24"/>
            <w:szCs w:val="28"/>
          </w:rPr>
          <w:t>编译器</w:t>
        </w:r>
        <w:r w:rsidRPr="00B0148D">
          <w:rPr>
            <w:rFonts w:hint="eastAsia"/>
            <w:sz w:val="24"/>
            <w:szCs w:val="28"/>
          </w:rPr>
          <w:t>: g++</w:t>
        </w:r>
      </w:ins>
    </w:p>
    <w:p w:rsidR="00B0148D" w:rsidRPr="006A61E8" w:rsidRDefault="00B0148D" w:rsidP="00B0148D">
      <w:pPr>
        <w:spacing w:line="360" w:lineRule="auto"/>
        <w:rPr>
          <w:ins w:id="1132" w:author="赵 子龙" w:date="2020-04-15T10:06:00Z"/>
          <w:rFonts w:hint="eastAsia"/>
          <w:sz w:val="24"/>
          <w:szCs w:val="28"/>
        </w:rPr>
      </w:pPr>
      <w:ins w:id="1133" w:author="赵 子龙" w:date="2020-04-15T10:07:00Z">
        <w:r w:rsidRPr="00B0148D">
          <w:rPr>
            <w:rFonts w:hint="eastAsia"/>
            <w:sz w:val="24"/>
            <w:szCs w:val="28"/>
          </w:rPr>
          <w:t>python</w:t>
        </w:r>
        <w:r w:rsidRPr="00B0148D">
          <w:rPr>
            <w:rFonts w:hint="eastAsia"/>
            <w:sz w:val="24"/>
            <w:szCs w:val="28"/>
          </w:rPr>
          <w:t>解释器：</w:t>
        </w:r>
        <w:r w:rsidRPr="00B0148D">
          <w:rPr>
            <w:rFonts w:hint="eastAsia"/>
            <w:sz w:val="24"/>
            <w:szCs w:val="28"/>
          </w:rPr>
          <w:t xml:space="preserve"> python3.6.9</w:t>
        </w:r>
      </w:ins>
    </w:p>
    <w:p w:rsidR="00D80273" w:rsidRPr="006E5526" w:rsidRDefault="00D80273" w:rsidP="00D80273">
      <w:pPr>
        <w:spacing w:line="360" w:lineRule="auto"/>
        <w:rPr>
          <w:ins w:id="1134" w:author="赵 子龙" w:date="2020-04-15T10:06:00Z"/>
          <w:b/>
          <w:sz w:val="24"/>
          <w:szCs w:val="28"/>
        </w:rPr>
      </w:pPr>
      <w:ins w:id="1135" w:author="赵 子龙" w:date="2020-04-15T10:06:00Z">
        <w:r w:rsidRPr="006E5526">
          <w:rPr>
            <w:rFonts w:hint="eastAsia"/>
            <w:b/>
            <w:sz w:val="24"/>
            <w:szCs w:val="28"/>
          </w:rPr>
          <w:t>实验原理：</w:t>
        </w:r>
      </w:ins>
    </w:p>
    <w:p w:rsidR="00D80273" w:rsidRDefault="00994571" w:rsidP="00D80273">
      <w:pPr>
        <w:spacing w:line="360" w:lineRule="auto"/>
        <w:rPr>
          <w:ins w:id="1136" w:author="赵 子龙" w:date="2020-04-15T10:08:00Z"/>
          <w:sz w:val="24"/>
          <w:szCs w:val="28"/>
        </w:rPr>
      </w:pPr>
      <w:ins w:id="1137" w:author="赵 子龙" w:date="2020-04-15T10:08:00Z">
        <w:r>
          <w:rPr>
            <w:rFonts w:hint="eastAsia"/>
            <w:sz w:val="24"/>
            <w:szCs w:val="28"/>
          </w:rPr>
          <w:t>变步长的梯形公式求积分算法</w:t>
        </w:r>
      </w:ins>
    </w:p>
    <w:p w:rsidR="00994571" w:rsidRDefault="00994571" w:rsidP="00D80273">
      <w:pPr>
        <w:spacing w:line="360" w:lineRule="auto"/>
        <w:rPr>
          <w:ins w:id="1138" w:author="赵 子龙" w:date="2020-04-15T10:06:00Z"/>
          <w:rFonts w:hint="eastAsia"/>
          <w:sz w:val="24"/>
          <w:szCs w:val="28"/>
        </w:rPr>
      </w:pPr>
    </w:p>
    <w:p w:rsidR="00D80273" w:rsidRDefault="00D80273" w:rsidP="00D80273">
      <w:pPr>
        <w:spacing w:line="360" w:lineRule="auto"/>
        <w:rPr>
          <w:ins w:id="1139" w:author="赵 子龙" w:date="2020-04-15T10:08:00Z"/>
          <w:b/>
          <w:sz w:val="24"/>
          <w:szCs w:val="28"/>
        </w:rPr>
      </w:pPr>
      <w:ins w:id="1140" w:author="赵 子龙" w:date="2020-04-15T10:06:00Z">
        <w:r w:rsidRPr="006E5526">
          <w:rPr>
            <w:rFonts w:hint="eastAsia"/>
            <w:b/>
            <w:sz w:val="24"/>
            <w:szCs w:val="28"/>
          </w:rPr>
          <w:t>实验内容与步骤：</w:t>
        </w:r>
      </w:ins>
    </w:p>
    <w:p w:rsidR="003B548E" w:rsidRDefault="003B548E" w:rsidP="00D80273">
      <w:pPr>
        <w:spacing w:line="360" w:lineRule="auto"/>
        <w:rPr>
          <w:ins w:id="1141" w:author="赵 子龙" w:date="2020-04-15T10:08:00Z"/>
          <w:b/>
          <w:sz w:val="24"/>
          <w:szCs w:val="28"/>
        </w:rPr>
      </w:pPr>
      <w:ins w:id="1142" w:author="赵 子龙" w:date="2020-04-15T10:08:00Z">
        <w:r>
          <w:rPr>
            <w:b/>
            <w:sz w:val="24"/>
            <w:szCs w:val="28"/>
          </w:rPr>
          <w:tab/>
        </w:r>
        <w:r>
          <w:rPr>
            <w:rFonts w:hint="eastAsia"/>
            <w:b/>
            <w:sz w:val="24"/>
            <w:szCs w:val="28"/>
          </w:rPr>
          <w:t>实验要求：</w:t>
        </w:r>
      </w:ins>
    </w:p>
    <w:p w:rsidR="00453876" w:rsidRDefault="00453876" w:rsidP="008F5375">
      <w:pPr>
        <w:spacing w:line="360" w:lineRule="auto"/>
        <w:ind w:firstLine="420"/>
        <w:rPr>
          <w:ins w:id="1143" w:author="赵 子龙" w:date="2020-04-15T10:08:00Z"/>
          <w:b/>
          <w:sz w:val="24"/>
          <w:szCs w:val="28"/>
        </w:rPr>
        <w:pPrChange w:id="1144" w:author="赵 子龙" w:date="2020-04-15T10:08:00Z">
          <w:pPr>
            <w:spacing w:line="360" w:lineRule="auto"/>
          </w:pPr>
        </w:pPrChange>
      </w:pPr>
      <w:ins w:id="1145" w:author="赵 子龙" w:date="2020-04-15T10:08:00Z">
        <w:r w:rsidRPr="00453876">
          <w:rPr>
            <w:b/>
            <w:sz w:val="24"/>
            <w:szCs w:val="28"/>
          </w:rPr>
          <w:drawing>
            <wp:inline distT="0" distB="0" distL="0" distR="0" wp14:anchorId="1E77EF70" wp14:editId="66FA60F7">
              <wp:extent cx="5274310" cy="857250"/>
              <wp:effectExtent l="0" t="0" r="254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857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F3F70" w:rsidRDefault="004F3F70" w:rsidP="00D80273">
      <w:pPr>
        <w:spacing w:line="360" w:lineRule="auto"/>
        <w:rPr>
          <w:ins w:id="1146" w:author="赵 子龙" w:date="2020-04-15T10:08:00Z"/>
          <w:b/>
          <w:sz w:val="24"/>
          <w:szCs w:val="28"/>
        </w:rPr>
      </w:pPr>
      <w:ins w:id="1147" w:author="赵 子龙" w:date="2020-04-15T10:08:00Z">
        <w:r>
          <w:rPr>
            <w:b/>
            <w:sz w:val="24"/>
            <w:szCs w:val="28"/>
          </w:rPr>
          <w:tab/>
        </w:r>
        <w:r>
          <w:rPr>
            <w:rFonts w:hint="eastAsia"/>
            <w:b/>
            <w:sz w:val="24"/>
            <w:szCs w:val="28"/>
          </w:rPr>
          <w:t>编程实现：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48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49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50" w:author="赵 子龙" w:date="2020-04-15T10:08:00Z">
        <w:r w:rsidRPr="0050622B">
          <w:rPr>
            <w:rFonts w:ascii="Fira Code" w:eastAsia="宋体" w:hAnsi="Fira Code" w:cs="宋体"/>
            <w:color w:val="AF00DB"/>
            <w:kern w:val="0"/>
            <w:szCs w:val="21"/>
          </w:rPr>
          <w:t>from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math </w:t>
        </w:r>
        <w:r w:rsidRPr="0050622B">
          <w:rPr>
            <w:rFonts w:ascii="Fira Code" w:eastAsia="宋体" w:hAnsi="Fira Code" w:cs="宋体"/>
            <w:color w:val="AF00DB"/>
            <w:kern w:val="0"/>
            <w:szCs w:val="21"/>
          </w:rPr>
          <w:t>import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*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51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52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53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54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55" w:author="赵 子龙" w:date="2020-04-15T10:08:00Z">
        <w:r w:rsidRPr="0050622B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f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50622B">
          <w:rPr>
            <w:rFonts w:ascii="Fira Code" w:eastAsia="宋体" w:hAnsi="Fira Code" w:cs="宋体"/>
            <w:color w:val="001080"/>
            <w:kern w:val="0"/>
            <w:szCs w:val="21"/>
          </w:rPr>
          <w:t>x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):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56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57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58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lastRenderedPageBreak/>
          <w:t>    </w:t>
        </w:r>
        <w:r w:rsidRPr="0050622B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(x-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3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*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(x,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)+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*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(x,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3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)+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(e, x),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0.5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59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60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61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62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63" w:author="赵 子龙" w:date="2020-04-15T10:08:00Z">
        <w:r w:rsidRPr="0050622B">
          <w:rPr>
            <w:rFonts w:ascii="Fira Code" w:eastAsia="宋体" w:hAnsi="Fira Code" w:cs="宋体"/>
            <w:color w:val="0000FF"/>
            <w:kern w:val="0"/>
            <w:szCs w:val="21"/>
          </w:rPr>
          <w:t>def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T2n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50622B">
          <w:rPr>
            <w:rFonts w:ascii="Fira Code" w:eastAsia="宋体" w:hAnsi="Fira Code" w:cs="宋体"/>
            <w:color w:val="001080"/>
            <w:kern w:val="0"/>
            <w:szCs w:val="21"/>
          </w:rPr>
          <w:t>Tn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50622B">
          <w:rPr>
            <w:rFonts w:ascii="Fira Code" w:eastAsia="宋体" w:hAnsi="Fira Code" w:cs="宋体"/>
            <w:color w:val="001080"/>
            <w:kern w:val="0"/>
            <w:szCs w:val="21"/>
          </w:rPr>
          <w:t>k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):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64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65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66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temp =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0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67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68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69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50622B">
          <w:rPr>
            <w:rFonts w:ascii="Fira Code" w:eastAsia="宋体" w:hAnsi="Fira Code" w:cs="宋体"/>
            <w:color w:val="AF00DB"/>
            <w:kern w:val="0"/>
            <w:szCs w:val="21"/>
          </w:rPr>
          <w:t>for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i </w:t>
        </w:r>
        <w:r w:rsidRPr="0050622B">
          <w:rPr>
            <w:rFonts w:ascii="Fira Code" w:eastAsia="宋体" w:hAnsi="Fira Code" w:cs="宋体"/>
            <w:color w:val="0000FF"/>
            <w:kern w:val="0"/>
            <w:szCs w:val="21"/>
          </w:rPr>
          <w:t>in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range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,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**(k-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 +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):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70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71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72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    temp += f((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*i-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)*(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/(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, k))))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73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74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75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50622B">
          <w:rPr>
            <w:rFonts w:ascii="Fira Code" w:eastAsia="宋体" w:hAnsi="Fira Code" w:cs="宋体"/>
            <w:color w:val="AF00DB"/>
            <w:kern w:val="0"/>
            <w:szCs w:val="21"/>
          </w:rPr>
          <w:t>return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/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 * Tn + ((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/(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, k))) * temp)</w:t>
        </w:r>
      </w:ins>
    </w:p>
    <w:p w:rsidR="0050622B" w:rsidRPr="0050622B" w:rsidRDefault="0050622B" w:rsidP="0050622B">
      <w:pPr>
        <w:widowControl/>
        <w:shd w:val="clear" w:color="auto" w:fill="FFFFFF"/>
        <w:spacing w:after="240" w:line="285" w:lineRule="atLeast"/>
        <w:ind w:leftChars="200" w:left="420"/>
        <w:jc w:val="left"/>
        <w:rPr>
          <w:ins w:id="1176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77" w:author="赵 子龙" w:date="2020-04-15T10:08:00Z">
          <w:pPr>
            <w:widowControl/>
            <w:shd w:val="clear" w:color="auto" w:fill="FFFFFF"/>
            <w:spacing w:after="240" w:line="285" w:lineRule="atLeast"/>
            <w:jc w:val="left"/>
          </w:pPr>
        </w:pPrChange>
      </w:pPr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78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79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80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tn = 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/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 * (f(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0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 + f(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81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82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83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t2n = T2n(tn,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84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85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86" w:author="赵 子龙" w:date="2020-04-15T10:08:00Z">
        <w:r w:rsidRPr="0050622B">
          <w:rPr>
            <w:rFonts w:ascii="Fira Code" w:eastAsia="宋体" w:hAnsi="Fira Code" w:cs="宋体"/>
            <w:color w:val="0000FF"/>
            <w:kern w:val="0"/>
            <w:szCs w:val="21"/>
          </w:rPr>
          <w:t>print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50622B">
          <w:rPr>
            <w:rFonts w:ascii="Fira Code" w:eastAsia="宋体" w:hAnsi="Fira Code" w:cs="宋体"/>
            <w:color w:val="A31515"/>
            <w:kern w:val="0"/>
            <w:szCs w:val="21"/>
          </w:rPr>
          <w:t>"k    T2k"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87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88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89" w:author="赵 子龙" w:date="2020-04-15T10:08:00Z">
        <w:r w:rsidRPr="0050622B">
          <w:rPr>
            <w:rFonts w:ascii="Fira Code" w:eastAsia="宋体" w:hAnsi="Fira Code" w:cs="宋体"/>
            <w:color w:val="0000FF"/>
            <w:kern w:val="0"/>
            <w:szCs w:val="21"/>
          </w:rPr>
          <w:t>print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(f</w:t>
        </w:r>
        <w:r w:rsidRPr="0050622B">
          <w:rPr>
            <w:rFonts w:ascii="Fira Code" w:eastAsia="宋体" w:hAnsi="Fira Code" w:cs="宋体"/>
            <w:color w:val="A31515"/>
            <w:kern w:val="0"/>
            <w:szCs w:val="21"/>
          </w:rPr>
          <w:t>"{0:&lt;5}{tn:.6f}"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90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91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92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k =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2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93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94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95" w:author="赵 子龙" w:date="2020-04-15T10:08:00Z">
        <w:r w:rsidRPr="0050622B">
          <w:rPr>
            <w:rFonts w:ascii="Fira Code" w:eastAsia="宋体" w:hAnsi="Fira Code" w:cs="宋体"/>
            <w:color w:val="AF00DB"/>
            <w:kern w:val="0"/>
            <w:szCs w:val="21"/>
          </w:rPr>
          <w:t>while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fabs(t2n - tn) &gt;=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3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* </w:t>
        </w:r>
        <w:r w:rsidRPr="0050622B">
          <w:rPr>
            <w:rFonts w:ascii="Fira Code" w:eastAsia="宋体" w:hAnsi="Fira Code" w:cs="宋体"/>
            <w:color w:val="795E26"/>
            <w:kern w:val="0"/>
            <w:szCs w:val="21"/>
          </w:rPr>
          <w:t>pow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10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, -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5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):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96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197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198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</w:t>
        </w:r>
        <w:r w:rsidRPr="0050622B">
          <w:rPr>
            <w:rFonts w:ascii="Fira Code" w:eastAsia="宋体" w:hAnsi="Fira Code" w:cs="宋体"/>
            <w:color w:val="0000FF"/>
            <w:kern w:val="0"/>
            <w:szCs w:val="21"/>
          </w:rPr>
          <w:t>print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(f</w:t>
        </w:r>
        <w:r w:rsidRPr="0050622B">
          <w:rPr>
            <w:rFonts w:ascii="Fira Code" w:eastAsia="宋体" w:hAnsi="Fira Code" w:cs="宋体"/>
            <w:color w:val="A31515"/>
            <w:kern w:val="0"/>
            <w:szCs w:val="21"/>
          </w:rPr>
          <w:t>"{k-1:&lt;5}{t2n:.9f}"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199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200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201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k += </w:t>
        </w:r>
        <w:r w:rsidRPr="0050622B">
          <w:rPr>
            <w:rFonts w:ascii="Fira Code" w:eastAsia="宋体" w:hAnsi="Fira Code" w:cs="宋体"/>
            <w:color w:val="098658"/>
            <w:kern w:val="0"/>
            <w:szCs w:val="21"/>
          </w:rPr>
          <w:t>1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202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203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204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tn = t2n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205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206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207" w:author="赵 子龙" w:date="2020-04-15T10:08:00Z"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    t2n = T2n(tn, k)</w:t>
        </w:r>
      </w:ins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208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209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</w:p>
    <w:p w:rsidR="0050622B" w:rsidRPr="0050622B" w:rsidRDefault="0050622B" w:rsidP="0050622B">
      <w:pPr>
        <w:widowControl/>
        <w:shd w:val="clear" w:color="auto" w:fill="FFFFFF"/>
        <w:spacing w:line="285" w:lineRule="atLeast"/>
        <w:ind w:leftChars="200" w:left="420"/>
        <w:jc w:val="left"/>
        <w:rPr>
          <w:ins w:id="1210" w:author="赵 子龙" w:date="2020-04-15T10:08:00Z"/>
          <w:rFonts w:ascii="Fira Code" w:eastAsia="宋体" w:hAnsi="Fira Code" w:cs="宋体"/>
          <w:color w:val="000000"/>
          <w:kern w:val="0"/>
          <w:szCs w:val="21"/>
        </w:rPr>
        <w:pPrChange w:id="1211" w:author="赵 子龙" w:date="2020-04-15T10:08:00Z">
          <w:pPr>
            <w:widowControl/>
            <w:shd w:val="clear" w:color="auto" w:fill="FFFFFF"/>
            <w:spacing w:line="285" w:lineRule="atLeast"/>
            <w:jc w:val="left"/>
          </w:pPr>
        </w:pPrChange>
      </w:pPr>
      <w:ins w:id="1212" w:author="赵 子龙" w:date="2020-04-15T10:08:00Z">
        <w:r w:rsidRPr="0050622B">
          <w:rPr>
            <w:rFonts w:ascii="Fira Code" w:eastAsia="宋体" w:hAnsi="Fira Code" w:cs="宋体"/>
            <w:color w:val="0000FF"/>
            <w:kern w:val="0"/>
            <w:szCs w:val="21"/>
          </w:rPr>
          <w:t>print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(f</w:t>
        </w:r>
        <w:r w:rsidRPr="0050622B">
          <w:rPr>
            <w:rFonts w:ascii="Fira Code" w:eastAsia="宋体" w:hAnsi="Fira Code" w:cs="宋体"/>
            <w:color w:val="A31515"/>
            <w:kern w:val="0"/>
            <w:szCs w:val="21"/>
          </w:rPr>
          <w:t>"</w:t>
        </w:r>
        <w:r w:rsidRPr="0050622B">
          <w:rPr>
            <w:rFonts w:ascii="Fira Code" w:eastAsia="宋体" w:hAnsi="Fira Code" w:cs="宋体"/>
            <w:color w:val="A31515"/>
            <w:kern w:val="0"/>
            <w:szCs w:val="21"/>
          </w:rPr>
          <w:t>符合精度要求的解为</w:t>
        </w:r>
        <w:r w:rsidRPr="0050622B">
          <w:rPr>
            <w:rFonts w:ascii="Fira Code" w:eastAsia="宋体" w:hAnsi="Fira Code" w:cs="宋体"/>
            <w:color w:val="A31515"/>
            <w:kern w:val="0"/>
            <w:szCs w:val="21"/>
          </w:rPr>
          <w:t>T2^{k-2}=T{2**(k-2)}={tn:.9f}"</w:t>
        </w:r>
        <w:r w:rsidRPr="0050622B">
          <w:rPr>
            <w:rFonts w:ascii="Fira Code" w:eastAsia="宋体" w:hAnsi="Fira Code" w:cs="宋体"/>
            <w:color w:val="000000"/>
            <w:kern w:val="0"/>
            <w:szCs w:val="21"/>
          </w:rPr>
          <w:t>)</w:t>
        </w:r>
      </w:ins>
    </w:p>
    <w:p w:rsidR="00D80273" w:rsidRPr="006A61E8" w:rsidRDefault="00D80273" w:rsidP="00D80273">
      <w:pPr>
        <w:spacing w:line="360" w:lineRule="auto"/>
        <w:rPr>
          <w:ins w:id="1213" w:author="赵 子龙" w:date="2020-04-15T10:06:00Z"/>
          <w:rFonts w:hint="eastAsia"/>
          <w:sz w:val="24"/>
          <w:szCs w:val="28"/>
        </w:rPr>
      </w:pPr>
    </w:p>
    <w:p w:rsidR="00D80273" w:rsidRDefault="00D80273" w:rsidP="00D80273">
      <w:pPr>
        <w:spacing w:line="360" w:lineRule="auto"/>
        <w:rPr>
          <w:ins w:id="1214" w:author="赵 子龙" w:date="2020-04-15T10:06:00Z"/>
          <w:b/>
          <w:sz w:val="24"/>
          <w:szCs w:val="28"/>
        </w:rPr>
      </w:pPr>
      <w:ins w:id="1215" w:author="赵 子龙" w:date="2020-04-15T10:06:00Z">
        <w:r w:rsidRPr="006E5526">
          <w:rPr>
            <w:rFonts w:hint="eastAsia"/>
            <w:b/>
            <w:sz w:val="24"/>
            <w:szCs w:val="28"/>
          </w:rPr>
          <w:t>实验结果与分析：</w:t>
        </w:r>
      </w:ins>
    </w:p>
    <w:p w:rsidR="007A4A29" w:rsidRDefault="00514AE7" w:rsidP="00303EEF">
      <w:pPr>
        <w:spacing w:line="360" w:lineRule="auto"/>
        <w:rPr>
          <w:ins w:id="1216" w:author="赵 子龙" w:date="2020-04-15T10:09:00Z"/>
          <w:sz w:val="24"/>
          <w:szCs w:val="28"/>
        </w:rPr>
      </w:pPr>
      <w:ins w:id="1217" w:author="赵 子龙" w:date="2020-04-15T10:09:00Z">
        <w:r w:rsidRPr="00514AE7">
          <w:rPr>
            <w:sz w:val="24"/>
            <w:szCs w:val="28"/>
          </w:rPr>
          <w:drawing>
            <wp:inline distT="0" distB="0" distL="0" distR="0" wp14:anchorId="129B76FB" wp14:editId="3E9DE743">
              <wp:extent cx="5274310" cy="2458085"/>
              <wp:effectExtent l="0" t="0" r="254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458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604BF" w:rsidRDefault="00C604BF" w:rsidP="00303EEF">
      <w:pPr>
        <w:spacing w:line="360" w:lineRule="auto"/>
        <w:rPr>
          <w:ins w:id="1218" w:author="赵 子龙" w:date="2020-04-15T10:09:00Z"/>
          <w:sz w:val="24"/>
          <w:szCs w:val="28"/>
        </w:rPr>
      </w:pPr>
    </w:p>
    <w:p w:rsidR="00C604BF" w:rsidRPr="00782F6B" w:rsidRDefault="00C604BF" w:rsidP="00303EEF">
      <w:pPr>
        <w:spacing w:line="360" w:lineRule="auto"/>
        <w:rPr>
          <w:rFonts w:hint="eastAsia"/>
          <w:sz w:val="24"/>
          <w:szCs w:val="28"/>
          <w:rPrChange w:id="1219" w:author="赵 子龙" w:date="2020-04-15T10:06:00Z">
            <w:rPr>
              <w:rFonts w:hint="eastAsia"/>
              <w:sz w:val="24"/>
              <w:szCs w:val="28"/>
            </w:rPr>
          </w:rPrChange>
        </w:rPr>
      </w:pPr>
      <w:ins w:id="1220" w:author="赵 子龙" w:date="2020-04-15T10:09:00Z">
        <w:r>
          <w:rPr>
            <w:rFonts w:hint="eastAsia"/>
            <w:sz w:val="24"/>
            <w:szCs w:val="28"/>
          </w:rPr>
          <w:t>可见变步长的</w:t>
        </w:r>
        <w:r w:rsidR="006762A3">
          <w:rPr>
            <w:rFonts w:hint="eastAsia"/>
            <w:sz w:val="24"/>
            <w:szCs w:val="28"/>
          </w:rPr>
          <w:t>求积分算法</w:t>
        </w:r>
        <w:r w:rsidR="00E826B2">
          <w:rPr>
            <w:rFonts w:hint="eastAsia"/>
            <w:sz w:val="24"/>
            <w:szCs w:val="28"/>
          </w:rPr>
          <w:t>收敛速度</w:t>
        </w:r>
        <w:r w:rsidR="00F17C84">
          <w:rPr>
            <w:rFonts w:hint="eastAsia"/>
            <w:sz w:val="24"/>
            <w:szCs w:val="28"/>
          </w:rPr>
          <w:t>并不快</w:t>
        </w:r>
        <w:r w:rsidR="00F2573D">
          <w:rPr>
            <w:rFonts w:hint="eastAsia"/>
            <w:sz w:val="24"/>
            <w:szCs w:val="28"/>
          </w:rPr>
          <w:t>.</w:t>
        </w:r>
      </w:ins>
    </w:p>
    <w:sectPr w:rsidR="00C604BF" w:rsidRPr="00782F6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6185" w:rsidRDefault="00A26185" w:rsidP="006A61E8">
      <w:r>
        <w:separator/>
      </w:r>
    </w:p>
  </w:endnote>
  <w:endnote w:type="continuationSeparator" w:id="0">
    <w:p w:rsidR="00A26185" w:rsidRDefault="00A26185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6185" w:rsidRDefault="00A26185" w:rsidP="006A61E8">
      <w:r>
        <w:separator/>
      </w:r>
    </w:p>
  </w:footnote>
  <w:footnote w:type="continuationSeparator" w:id="0">
    <w:p w:rsidR="00A26185" w:rsidRDefault="00A26185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32DD"/>
    <w:multiLevelType w:val="hybridMultilevel"/>
    <w:tmpl w:val="CDAE2672"/>
    <w:lvl w:ilvl="0" w:tplc="1F56954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C3EA3"/>
    <w:multiLevelType w:val="hybridMultilevel"/>
    <w:tmpl w:val="096E21F4"/>
    <w:lvl w:ilvl="0" w:tplc="146AA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370F1"/>
    <w:multiLevelType w:val="hybridMultilevel"/>
    <w:tmpl w:val="7B76F2AC"/>
    <w:lvl w:ilvl="0" w:tplc="7AA8E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D969BB"/>
    <w:multiLevelType w:val="hybridMultilevel"/>
    <w:tmpl w:val="AB568D0C"/>
    <w:lvl w:ilvl="0" w:tplc="BC4E8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赵 子龙">
    <w15:presenceInfo w15:providerId="Windows Live" w15:userId="ed89758ad3e28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8"/>
    <w:rsid w:val="000013B4"/>
    <w:rsid w:val="00007ED0"/>
    <w:rsid w:val="00010DE4"/>
    <w:rsid w:val="00021FF0"/>
    <w:rsid w:val="00026FE4"/>
    <w:rsid w:val="00056539"/>
    <w:rsid w:val="00056A19"/>
    <w:rsid w:val="0007236B"/>
    <w:rsid w:val="0007588B"/>
    <w:rsid w:val="00091191"/>
    <w:rsid w:val="000A3060"/>
    <w:rsid w:val="000C5443"/>
    <w:rsid w:val="000E1DF8"/>
    <w:rsid w:val="000E25DF"/>
    <w:rsid w:val="00114A49"/>
    <w:rsid w:val="00127996"/>
    <w:rsid w:val="00127EDE"/>
    <w:rsid w:val="001346BC"/>
    <w:rsid w:val="00155AD0"/>
    <w:rsid w:val="001601F1"/>
    <w:rsid w:val="001723EE"/>
    <w:rsid w:val="00175637"/>
    <w:rsid w:val="001A1ED8"/>
    <w:rsid w:val="001B5D8F"/>
    <w:rsid w:val="001B7A66"/>
    <w:rsid w:val="001C47AC"/>
    <w:rsid w:val="001D340B"/>
    <w:rsid w:val="00207AEA"/>
    <w:rsid w:val="00231E21"/>
    <w:rsid w:val="00245AE2"/>
    <w:rsid w:val="00273094"/>
    <w:rsid w:val="002856B5"/>
    <w:rsid w:val="002B1D0E"/>
    <w:rsid w:val="002B1EAD"/>
    <w:rsid w:val="002B5A25"/>
    <w:rsid w:val="002B5F1D"/>
    <w:rsid w:val="002C0649"/>
    <w:rsid w:val="002C7D85"/>
    <w:rsid w:val="002E230F"/>
    <w:rsid w:val="002F7B01"/>
    <w:rsid w:val="00302014"/>
    <w:rsid w:val="00303EEF"/>
    <w:rsid w:val="0030499D"/>
    <w:rsid w:val="0030599F"/>
    <w:rsid w:val="00306421"/>
    <w:rsid w:val="00312942"/>
    <w:rsid w:val="003148B9"/>
    <w:rsid w:val="003152E6"/>
    <w:rsid w:val="00330C03"/>
    <w:rsid w:val="0036731F"/>
    <w:rsid w:val="003770B2"/>
    <w:rsid w:val="003806E6"/>
    <w:rsid w:val="00386635"/>
    <w:rsid w:val="003A1D1A"/>
    <w:rsid w:val="003A510D"/>
    <w:rsid w:val="003B548E"/>
    <w:rsid w:val="003C07C4"/>
    <w:rsid w:val="003C11DC"/>
    <w:rsid w:val="003C25CE"/>
    <w:rsid w:val="003E1C5C"/>
    <w:rsid w:val="003E3483"/>
    <w:rsid w:val="003E5581"/>
    <w:rsid w:val="003F62F5"/>
    <w:rsid w:val="00410E3E"/>
    <w:rsid w:val="00414C10"/>
    <w:rsid w:val="0042249A"/>
    <w:rsid w:val="00424967"/>
    <w:rsid w:val="004427A8"/>
    <w:rsid w:val="0044489D"/>
    <w:rsid w:val="00453876"/>
    <w:rsid w:val="00455199"/>
    <w:rsid w:val="00464926"/>
    <w:rsid w:val="00472798"/>
    <w:rsid w:val="004733FF"/>
    <w:rsid w:val="00496B58"/>
    <w:rsid w:val="004C4146"/>
    <w:rsid w:val="004C5FFC"/>
    <w:rsid w:val="004C700A"/>
    <w:rsid w:val="004E5566"/>
    <w:rsid w:val="004E5F38"/>
    <w:rsid w:val="004F3F70"/>
    <w:rsid w:val="0050622B"/>
    <w:rsid w:val="00513B90"/>
    <w:rsid w:val="00514AE7"/>
    <w:rsid w:val="00517E70"/>
    <w:rsid w:val="0053215F"/>
    <w:rsid w:val="00540194"/>
    <w:rsid w:val="00540D37"/>
    <w:rsid w:val="0054507F"/>
    <w:rsid w:val="00546AAC"/>
    <w:rsid w:val="00552F8A"/>
    <w:rsid w:val="00566226"/>
    <w:rsid w:val="00567834"/>
    <w:rsid w:val="00580B4E"/>
    <w:rsid w:val="0059625F"/>
    <w:rsid w:val="005A14D0"/>
    <w:rsid w:val="005A6E3E"/>
    <w:rsid w:val="005D26EC"/>
    <w:rsid w:val="005E3224"/>
    <w:rsid w:val="005F5453"/>
    <w:rsid w:val="005F626F"/>
    <w:rsid w:val="00621176"/>
    <w:rsid w:val="00632633"/>
    <w:rsid w:val="0063407B"/>
    <w:rsid w:val="00643616"/>
    <w:rsid w:val="00653A0E"/>
    <w:rsid w:val="00662555"/>
    <w:rsid w:val="00663000"/>
    <w:rsid w:val="00671423"/>
    <w:rsid w:val="006762A3"/>
    <w:rsid w:val="00677886"/>
    <w:rsid w:val="00683681"/>
    <w:rsid w:val="006A61E8"/>
    <w:rsid w:val="006A7E0C"/>
    <w:rsid w:val="006C1E59"/>
    <w:rsid w:val="006C7B51"/>
    <w:rsid w:val="006D2733"/>
    <w:rsid w:val="006E5526"/>
    <w:rsid w:val="007001B9"/>
    <w:rsid w:val="007004D2"/>
    <w:rsid w:val="00701835"/>
    <w:rsid w:val="0071164F"/>
    <w:rsid w:val="007233A5"/>
    <w:rsid w:val="00745F9E"/>
    <w:rsid w:val="00751029"/>
    <w:rsid w:val="00754096"/>
    <w:rsid w:val="007555B1"/>
    <w:rsid w:val="0077367D"/>
    <w:rsid w:val="00775F1E"/>
    <w:rsid w:val="00780703"/>
    <w:rsid w:val="0078266D"/>
    <w:rsid w:val="00782F6B"/>
    <w:rsid w:val="007A4A29"/>
    <w:rsid w:val="007A7AA5"/>
    <w:rsid w:val="007B02C3"/>
    <w:rsid w:val="007B03B4"/>
    <w:rsid w:val="007B4D15"/>
    <w:rsid w:val="007C32D3"/>
    <w:rsid w:val="007C485D"/>
    <w:rsid w:val="007E32BC"/>
    <w:rsid w:val="007E6248"/>
    <w:rsid w:val="007E6829"/>
    <w:rsid w:val="007F1975"/>
    <w:rsid w:val="007F28CB"/>
    <w:rsid w:val="008005F6"/>
    <w:rsid w:val="00803CC8"/>
    <w:rsid w:val="00814BA9"/>
    <w:rsid w:val="00824518"/>
    <w:rsid w:val="0083722F"/>
    <w:rsid w:val="0085784D"/>
    <w:rsid w:val="00875FB8"/>
    <w:rsid w:val="008772E4"/>
    <w:rsid w:val="00877F0B"/>
    <w:rsid w:val="008815F2"/>
    <w:rsid w:val="00890B52"/>
    <w:rsid w:val="008A2DDF"/>
    <w:rsid w:val="008B2169"/>
    <w:rsid w:val="008B4025"/>
    <w:rsid w:val="008C619F"/>
    <w:rsid w:val="008C7603"/>
    <w:rsid w:val="008D63F8"/>
    <w:rsid w:val="008F118F"/>
    <w:rsid w:val="008F5375"/>
    <w:rsid w:val="00921692"/>
    <w:rsid w:val="00926532"/>
    <w:rsid w:val="00926A1B"/>
    <w:rsid w:val="00931FA6"/>
    <w:rsid w:val="00941B64"/>
    <w:rsid w:val="00956D5C"/>
    <w:rsid w:val="00967F62"/>
    <w:rsid w:val="009704BC"/>
    <w:rsid w:val="00972229"/>
    <w:rsid w:val="00974001"/>
    <w:rsid w:val="00975373"/>
    <w:rsid w:val="009772D2"/>
    <w:rsid w:val="00983BC6"/>
    <w:rsid w:val="00994571"/>
    <w:rsid w:val="00997644"/>
    <w:rsid w:val="009A31F9"/>
    <w:rsid w:val="009A65C7"/>
    <w:rsid w:val="009B12A7"/>
    <w:rsid w:val="009B4DAD"/>
    <w:rsid w:val="009B5007"/>
    <w:rsid w:val="009E3CFE"/>
    <w:rsid w:val="009E72C0"/>
    <w:rsid w:val="009F0B97"/>
    <w:rsid w:val="009F17C7"/>
    <w:rsid w:val="009F3786"/>
    <w:rsid w:val="009F412E"/>
    <w:rsid w:val="00A01444"/>
    <w:rsid w:val="00A042C3"/>
    <w:rsid w:val="00A07774"/>
    <w:rsid w:val="00A1391E"/>
    <w:rsid w:val="00A1603A"/>
    <w:rsid w:val="00A25047"/>
    <w:rsid w:val="00A26185"/>
    <w:rsid w:val="00A3009B"/>
    <w:rsid w:val="00A40FCB"/>
    <w:rsid w:val="00A4192C"/>
    <w:rsid w:val="00A50D29"/>
    <w:rsid w:val="00A63333"/>
    <w:rsid w:val="00A94431"/>
    <w:rsid w:val="00AA4E53"/>
    <w:rsid w:val="00AB05D0"/>
    <w:rsid w:val="00AB2E63"/>
    <w:rsid w:val="00AB54B9"/>
    <w:rsid w:val="00AC7104"/>
    <w:rsid w:val="00AD7CD7"/>
    <w:rsid w:val="00AE3505"/>
    <w:rsid w:val="00B0148D"/>
    <w:rsid w:val="00B11924"/>
    <w:rsid w:val="00B119F9"/>
    <w:rsid w:val="00B25B81"/>
    <w:rsid w:val="00B41333"/>
    <w:rsid w:val="00B56AEF"/>
    <w:rsid w:val="00B61957"/>
    <w:rsid w:val="00B62FCC"/>
    <w:rsid w:val="00B641A9"/>
    <w:rsid w:val="00BB2C80"/>
    <w:rsid w:val="00BB3B0B"/>
    <w:rsid w:val="00BE4C69"/>
    <w:rsid w:val="00C020D0"/>
    <w:rsid w:val="00C05EA0"/>
    <w:rsid w:val="00C24677"/>
    <w:rsid w:val="00C31BA5"/>
    <w:rsid w:val="00C604BF"/>
    <w:rsid w:val="00C61E26"/>
    <w:rsid w:val="00C64E13"/>
    <w:rsid w:val="00C77328"/>
    <w:rsid w:val="00C7798B"/>
    <w:rsid w:val="00C77F7F"/>
    <w:rsid w:val="00C80225"/>
    <w:rsid w:val="00C8150A"/>
    <w:rsid w:val="00CA1A38"/>
    <w:rsid w:val="00CA73B3"/>
    <w:rsid w:val="00CA7F5E"/>
    <w:rsid w:val="00CC408A"/>
    <w:rsid w:val="00CC5E77"/>
    <w:rsid w:val="00CC722C"/>
    <w:rsid w:val="00CC72B9"/>
    <w:rsid w:val="00CD77E5"/>
    <w:rsid w:val="00CE74CB"/>
    <w:rsid w:val="00CF5FCA"/>
    <w:rsid w:val="00D00233"/>
    <w:rsid w:val="00D168BA"/>
    <w:rsid w:val="00D2344D"/>
    <w:rsid w:val="00D265FB"/>
    <w:rsid w:val="00D34867"/>
    <w:rsid w:val="00D44DE0"/>
    <w:rsid w:val="00D44F37"/>
    <w:rsid w:val="00D67A9D"/>
    <w:rsid w:val="00D706C8"/>
    <w:rsid w:val="00D71589"/>
    <w:rsid w:val="00D75EAD"/>
    <w:rsid w:val="00D76257"/>
    <w:rsid w:val="00D80273"/>
    <w:rsid w:val="00D905AD"/>
    <w:rsid w:val="00DB6ED6"/>
    <w:rsid w:val="00DD02C1"/>
    <w:rsid w:val="00DF14AF"/>
    <w:rsid w:val="00DF62D1"/>
    <w:rsid w:val="00E03AAE"/>
    <w:rsid w:val="00E153F2"/>
    <w:rsid w:val="00E155C4"/>
    <w:rsid w:val="00E222A8"/>
    <w:rsid w:val="00E25314"/>
    <w:rsid w:val="00E41B4F"/>
    <w:rsid w:val="00E53F24"/>
    <w:rsid w:val="00E712AF"/>
    <w:rsid w:val="00E73EAB"/>
    <w:rsid w:val="00E767ED"/>
    <w:rsid w:val="00E826B2"/>
    <w:rsid w:val="00E93AEB"/>
    <w:rsid w:val="00E96353"/>
    <w:rsid w:val="00E9716B"/>
    <w:rsid w:val="00EA4394"/>
    <w:rsid w:val="00EA7E20"/>
    <w:rsid w:val="00EB261E"/>
    <w:rsid w:val="00EE3B30"/>
    <w:rsid w:val="00EF58EB"/>
    <w:rsid w:val="00F011DA"/>
    <w:rsid w:val="00F12D4F"/>
    <w:rsid w:val="00F17C84"/>
    <w:rsid w:val="00F2573D"/>
    <w:rsid w:val="00F44011"/>
    <w:rsid w:val="00F57447"/>
    <w:rsid w:val="00F64BA1"/>
    <w:rsid w:val="00F6588B"/>
    <w:rsid w:val="00F7635A"/>
    <w:rsid w:val="00F957F9"/>
    <w:rsid w:val="00FA460D"/>
    <w:rsid w:val="00FA4ABC"/>
    <w:rsid w:val="00FB67D7"/>
    <w:rsid w:val="00FC68F4"/>
    <w:rsid w:val="00FD7F62"/>
    <w:rsid w:val="00FE0B8F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17808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00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773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FFDA-8E12-4157-88EC-6DBE308E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赵 子龙</cp:lastModifiedBy>
  <cp:revision>303</cp:revision>
  <dcterms:created xsi:type="dcterms:W3CDTF">2020-03-17T23:48:00Z</dcterms:created>
  <dcterms:modified xsi:type="dcterms:W3CDTF">2020-04-15T02:10:00Z</dcterms:modified>
</cp:coreProperties>
</file>